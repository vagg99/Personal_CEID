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42AD4" w:rsidRDefault="005F7E8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00000002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(α)</w:t>
      </w:r>
      <w:r>
        <w:rPr>
          <w:rFonts w:ascii="Times New Roman" w:eastAsia="Times New Roman" w:hAnsi="Times New Roman" w:cs="Times New Roman"/>
        </w:rPr>
        <w:t xml:space="preserve"> Τι παρατηρείτε εάν αντί για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 xml:space="preserve">=0.02s ή 0.05s θέσετε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>=0.1s ; Αιτιολογήστε την απάντησή σας</w:t>
      </w:r>
    </w:p>
    <w:p w14:paraId="00000003" w14:textId="75738F9E" w:rsidR="00842AD4" w:rsidRPr="00211411" w:rsidRDefault="005F7E84" w:rsidP="00B45C9F">
      <w:pPr>
        <w:pStyle w:val="Normal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B45C9F" w:rsidRPr="00B45C9F">
        <w:rPr>
          <w:rFonts w:ascii="Times New Roman" w:eastAsia="Times New Roman" w:hAnsi="Times New Roman" w:cs="Times New Roman"/>
        </w:rPr>
        <w:t xml:space="preserve"> </w:t>
      </w:r>
      <w:r w:rsidR="00B45C9F">
        <w:rPr>
          <w:rFonts w:ascii="Times New Roman" w:eastAsia="Times New Roman" w:hAnsi="Times New Roman" w:cs="Times New Roman"/>
        </w:rPr>
        <w:t xml:space="preserve">Σε αντίθεση με τα </w:t>
      </w:r>
      <w:proofErr w:type="spellStart"/>
      <w:r w:rsidR="00B45C9F">
        <w:rPr>
          <w:rFonts w:ascii="Times New Roman" w:eastAsia="Times New Roman" w:hAnsi="Times New Roman" w:cs="Times New Roman"/>
          <w:i/>
        </w:rPr>
        <w:t>Ts</w:t>
      </w:r>
      <w:proofErr w:type="spellEnd"/>
      <w:r w:rsidR="00B45C9F">
        <w:rPr>
          <w:rFonts w:ascii="Times New Roman" w:eastAsia="Times New Roman" w:hAnsi="Times New Roman" w:cs="Times New Roman"/>
        </w:rPr>
        <w:t xml:space="preserve">=0.02s </w:t>
      </w:r>
      <w:r w:rsidR="00B45C9F" w:rsidRPr="00B45C9F">
        <w:rPr>
          <w:rFonts w:ascii="Times New Roman" w:eastAsia="Times New Roman" w:hAnsi="Times New Roman" w:cs="Times New Roman"/>
        </w:rPr>
        <w:t>&amp;</w:t>
      </w:r>
      <w:r w:rsidR="00B45C9F" w:rsidRPr="00B45C9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B45C9F">
        <w:rPr>
          <w:rFonts w:ascii="Times New Roman" w:eastAsia="Times New Roman" w:hAnsi="Times New Roman" w:cs="Times New Roman"/>
          <w:i/>
        </w:rPr>
        <w:t>Ts</w:t>
      </w:r>
      <w:proofErr w:type="spellEnd"/>
      <w:r w:rsidR="00B45C9F">
        <w:rPr>
          <w:rFonts w:ascii="Times New Roman" w:eastAsia="Times New Roman" w:hAnsi="Times New Roman" w:cs="Times New Roman"/>
        </w:rPr>
        <w:t>=0.05s</w:t>
      </w:r>
      <w:r w:rsidR="00B45C9F">
        <w:rPr>
          <w:rFonts w:ascii="Times New Roman" w:eastAsia="Times New Roman" w:hAnsi="Times New Roman" w:cs="Times New Roman"/>
        </w:rPr>
        <w:t xml:space="preserve">, το </w:t>
      </w:r>
      <w:proofErr w:type="spellStart"/>
      <w:r w:rsidR="00B45C9F" w:rsidRPr="00B45C9F">
        <w:rPr>
          <w:rFonts w:ascii="Times New Roman" w:eastAsia="Times New Roman" w:hAnsi="Times New Roman" w:cs="Times New Roman"/>
          <w:i/>
          <w:u w:val="single"/>
        </w:rPr>
        <w:t>Ts</w:t>
      </w:r>
      <w:proofErr w:type="spellEnd"/>
      <w:r w:rsidR="00B45C9F" w:rsidRPr="00B45C9F">
        <w:rPr>
          <w:rFonts w:ascii="Times New Roman" w:eastAsia="Times New Roman" w:hAnsi="Times New Roman" w:cs="Times New Roman"/>
          <w:u w:val="single"/>
        </w:rPr>
        <w:t>=0.1s</w:t>
      </w:r>
      <w:r w:rsidR="00B45C9F" w:rsidRPr="00B45C9F">
        <w:rPr>
          <w:rFonts w:ascii="Times New Roman" w:eastAsia="Times New Roman" w:hAnsi="Times New Roman" w:cs="Times New Roman"/>
          <w:u w:val="single"/>
        </w:rPr>
        <w:t xml:space="preserve"> </w:t>
      </w:r>
      <w:r w:rsidR="00B45C9F">
        <w:rPr>
          <w:rFonts w:ascii="Times New Roman" w:eastAsia="Times New Roman" w:hAnsi="Times New Roman" w:cs="Times New Roman"/>
        </w:rPr>
        <w:t xml:space="preserve">δίνει αλλοιωμένη γραφική παράσταση, καθώς η συχνότητά του </w:t>
      </w:r>
      <w:r w:rsidR="00211411">
        <w:rPr>
          <w:rFonts w:ascii="Times New Roman" w:eastAsia="Times New Roman" w:hAnsi="Times New Roman" w:cs="Times New Roman"/>
        </w:rPr>
        <w:t>(</w:t>
      </w:r>
      <w:r w:rsidR="00D654DD">
        <w:rPr>
          <w:rFonts w:ascii="Times New Roman" w:eastAsia="Times New Roman" w:hAnsi="Times New Roman" w:cs="Times New Roman"/>
        </w:rPr>
        <w:t>1/</w:t>
      </w:r>
      <w:r w:rsidR="00D654DD" w:rsidRPr="00D654D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D654DD">
        <w:rPr>
          <w:rFonts w:ascii="Times New Roman" w:eastAsia="Times New Roman" w:hAnsi="Times New Roman" w:cs="Times New Roman"/>
          <w:i/>
        </w:rPr>
        <w:t>Ts</w:t>
      </w:r>
      <w:proofErr w:type="spellEnd"/>
      <w:r w:rsidR="00D654DD" w:rsidRPr="00D654DD">
        <w:rPr>
          <w:rFonts w:ascii="Times New Roman" w:eastAsia="Times New Roman" w:hAnsi="Times New Roman" w:cs="Times New Roman"/>
          <w:i/>
        </w:rPr>
        <w:t xml:space="preserve"> </w:t>
      </w:r>
      <w:r w:rsidR="00D654DD">
        <w:rPr>
          <w:rFonts w:ascii="Times New Roman" w:eastAsia="Times New Roman" w:hAnsi="Times New Roman" w:cs="Times New Roman"/>
          <w:i/>
        </w:rPr>
        <w:t xml:space="preserve"> = </w:t>
      </w:r>
      <w:r w:rsidR="00211411">
        <w:rPr>
          <w:rFonts w:ascii="Times New Roman" w:eastAsia="Times New Roman" w:hAnsi="Times New Roman" w:cs="Times New Roman"/>
          <w:i/>
          <w:lang w:val="en-US"/>
        </w:rPr>
        <w:t>F</w:t>
      </w:r>
      <w:r w:rsidR="00211411">
        <w:rPr>
          <w:rFonts w:ascii="Times New Roman" w:eastAsia="Times New Roman" w:hAnsi="Times New Roman" w:cs="Times New Roman"/>
          <w:i/>
        </w:rPr>
        <w:t>s</w:t>
      </w:r>
      <w:r w:rsidR="00211411" w:rsidRPr="00211411">
        <w:rPr>
          <w:rFonts w:ascii="Times New Roman" w:eastAsia="Times New Roman" w:hAnsi="Times New Roman" w:cs="Times New Roman"/>
          <w:i/>
        </w:rPr>
        <w:t xml:space="preserve"> = 10</w:t>
      </w:r>
      <w:r w:rsidR="00211411">
        <w:rPr>
          <w:rFonts w:ascii="Times New Roman" w:eastAsia="Times New Roman" w:hAnsi="Times New Roman" w:cs="Times New Roman"/>
          <w:i/>
          <w:lang w:val="en-US"/>
        </w:rPr>
        <w:t>Hz</w:t>
      </w:r>
      <w:r w:rsidR="00211411" w:rsidRPr="00211411">
        <w:rPr>
          <w:rFonts w:ascii="Times New Roman" w:eastAsia="Times New Roman" w:hAnsi="Times New Roman" w:cs="Times New Roman"/>
          <w:i/>
        </w:rPr>
        <w:t xml:space="preserve">) </w:t>
      </w:r>
      <w:r w:rsidR="00B45C9F">
        <w:rPr>
          <w:rFonts w:ascii="Times New Roman" w:eastAsia="Times New Roman" w:hAnsi="Times New Roman" w:cs="Times New Roman"/>
        </w:rPr>
        <w:t xml:space="preserve"> καταλήγει να είναι μικρότερη από τα πρώτα δύο </w:t>
      </w:r>
      <w:r w:rsidR="00211411">
        <w:rPr>
          <w:rFonts w:ascii="Times New Roman" w:eastAsia="Times New Roman" w:hAnsi="Times New Roman" w:cs="Times New Roman"/>
        </w:rPr>
        <w:t xml:space="preserve">και επομένως δειγματοληπτεί </w:t>
      </w:r>
      <w:r w:rsidR="00D654DD">
        <w:rPr>
          <w:rFonts w:ascii="Times New Roman" w:eastAsia="Times New Roman" w:hAnsi="Times New Roman" w:cs="Times New Roman"/>
        </w:rPr>
        <w:t>λιγότερα σημεία.</w:t>
      </w:r>
    </w:p>
    <w:p w14:paraId="00000004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05" w14:textId="77777777" w:rsidR="00842AD4" w:rsidRPr="004C6705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(β) </w:t>
      </w:r>
      <w:r>
        <w:rPr>
          <w:rFonts w:ascii="Times New Roman" w:eastAsia="Times New Roman" w:hAnsi="Times New Roman" w:cs="Times New Roman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 που σας δίνεται για τον ορισμό τους).</w:t>
      </w:r>
    </w:p>
    <w:p w14:paraId="00000006" w14:textId="64FE4478" w:rsidR="00842AD4" w:rsidRPr="003B64B3" w:rsidRDefault="005F7E84">
      <w:pPr>
        <w:pStyle w:val="Normal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3B64B3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842AD4" w14:paraId="24AFEBE9" w14:textId="77777777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00000007" w14:textId="77777777" w:rsidR="00842AD4" w:rsidRDefault="009C2976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ins w:id="0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00000008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1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2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00000009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3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4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0000000A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5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6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0000000B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7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8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42AD4" w14:paraId="24112599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00000C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0.02s</w:t>
            </w:r>
          </w:p>
        </w:tc>
        <w:tc>
          <w:tcPr>
            <w:tcW w:w="1770" w:type="dxa"/>
            <w:vAlign w:val="center"/>
          </w:tcPr>
          <w:p w14:paraId="0000000D" w14:textId="0CFDF3F0" w:rsidR="00842AD4" w:rsidRPr="005E6759" w:rsidRDefault="005E6759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0.0000, 0.0034</w:t>
            </w:r>
          </w:p>
        </w:tc>
        <w:tc>
          <w:tcPr>
            <w:tcW w:w="1800" w:type="dxa"/>
            <w:vAlign w:val="center"/>
          </w:tcPr>
          <w:p w14:paraId="0000000E" w14:textId="05840898" w:rsidR="00842AD4" w:rsidRPr="005E6759" w:rsidRDefault="005E6759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0.0006, 0.0253</w:t>
            </w:r>
          </w:p>
        </w:tc>
        <w:tc>
          <w:tcPr>
            <w:tcW w:w="1755" w:type="dxa"/>
            <w:vAlign w:val="center"/>
          </w:tcPr>
          <w:p w14:paraId="0000000F" w14:textId="354A70DB" w:rsidR="00842AD4" w:rsidRPr="005E6759" w:rsidRDefault="005E6759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0.0164, 0.1282</w:t>
            </w:r>
          </w:p>
        </w:tc>
        <w:tc>
          <w:tcPr>
            <w:tcW w:w="1875" w:type="dxa"/>
            <w:vAlign w:val="center"/>
          </w:tcPr>
          <w:p w14:paraId="00000010" w14:textId="03D85FE6" w:rsidR="00842AD4" w:rsidRPr="005559C9" w:rsidRDefault="005E6759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0.0000, 0.0002</w:t>
            </w:r>
          </w:p>
        </w:tc>
      </w:tr>
      <w:tr w:rsidR="00842AD4" w14:paraId="0C56E421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000011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0.05s</w:t>
            </w:r>
          </w:p>
        </w:tc>
        <w:tc>
          <w:tcPr>
            <w:tcW w:w="1770" w:type="dxa"/>
            <w:vAlign w:val="center"/>
          </w:tcPr>
          <w:p w14:paraId="00000012" w14:textId="385B49EE" w:rsidR="00842AD4" w:rsidRDefault="005559C9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0.0002, 0.0151</w:t>
            </w:r>
          </w:p>
        </w:tc>
        <w:tc>
          <w:tcPr>
            <w:tcW w:w="1800" w:type="dxa"/>
            <w:vAlign w:val="center"/>
          </w:tcPr>
          <w:p w14:paraId="00000013" w14:textId="212FF1ED" w:rsidR="00842AD4" w:rsidRDefault="005559C9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0.0228, 0.1509</w:t>
            </w:r>
          </w:p>
        </w:tc>
        <w:tc>
          <w:tcPr>
            <w:tcW w:w="1755" w:type="dxa"/>
            <w:vAlign w:val="center"/>
          </w:tcPr>
          <w:p w14:paraId="00000014" w14:textId="4760C8FE" w:rsidR="00842AD4" w:rsidRDefault="005559C9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0.0997, 0.3158</w:t>
            </w:r>
          </w:p>
        </w:tc>
        <w:tc>
          <w:tcPr>
            <w:tcW w:w="1875" w:type="dxa"/>
            <w:vAlign w:val="center"/>
          </w:tcPr>
          <w:p w14:paraId="00000015" w14:textId="670BA571" w:rsidR="00842AD4" w:rsidRDefault="005559C9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0.0003, 0.0182</w:t>
            </w:r>
          </w:p>
        </w:tc>
      </w:tr>
      <w:tr w:rsidR="00842AD4" w14:paraId="330F6F37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000016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00000017" w14:textId="5F0E8EFF" w:rsidR="00842AD4" w:rsidRPr="00795641" w:rsidRDefault="00795641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  <w:tc>
          <w:tcPr>
            <w:tcW w:w="1800" w:type="dxa"/>
            <w:vAlign w:val="center"/>
          </w:tcPr>
          <w:p w14:paraId="00000018" w14:textId="4A111E1C" w:rsidR="00842AD4" w:rsidRDefault="0079564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  <w:tc>
          <w:tcPr>
            <w:tcW w:w="1755" w:type="dxa"/>
            <w:vAlign w:val="center"/>
          </w:tcPr>
          <w:p w14:paraId="00000019" w14:textId="0DBD0366" w:rsidR="00842AD4" w:rsidRDefault="0079564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  <w:tc>
          <w:tcPr>
            <w:tcW w:w="1875" w:type="dxa"/>
            <w:vAlign w:val="center"/>
          </w:tcPr>
          <w:p w14:paraId="0000001A" w14:textId="273810C3" w:rsidR="00842AD4" w:rsidRDefault="0079564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0.5000, 0.7071</w:t>
            </w:r>
          </w:p>
        </w:tc>
      </w:tr>
    </w:tbl>
    <w:p w14:paraId="0000001B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1C" w14:textId="77777777" w:rsidR="00842AD4" w:rsidRDefault="005F7E8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 (γ)</w:t>
      </w:r>
      <w:r>
        <w:rPr>
          <w:rFonts w:ascii="Times New Roman" w:eastAsia="Times New Roman" w:hAnsi="Times New Roman" w:cs="Times New Roman"/>
        </w:rPr>
        <w:t xml:space="preserve"> Σχολιάστε τον ρόλο της αρχικής φάσης του σήματος του ερωτήματος (γ).</w:t>
      </w:r>
    </w:p>
    <w:p w14:paraId="0000001D" w14:textId="66E58073" w:rsidR="00842AD4" w:rsidRPr="003B64B3" w:rsidRDefault="005F7E84" w:rsidP="003B64B3">
      <w:pPr>
        <w:pStyle w:val="Normal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6040BD" w:rsidRPr="006040BD">
        <w:rPr>
          <w:noProof/>
          <w:lang w:eastAsia="el-GR"/>
        </w:rPr>
        <w:t xml:space="preserve"> </w:t>
      </w:r>
      <w:r w:rsidR="003B64B3">
        <w:rPr>
          <w:noProof/>
          <w:lang w:eastAsia="el-GR"/>
        </w:rPr>
        <w:t>Χωρίς την ύπαρξη αρχικής φάσης, οι διάφορες γραφικές παραστάσεις προσεγγιστικά ταυτίζονται, οπότε και είναι δύσκολο να εντοπίσουμε διαφορές. Με τη χρήση αρχικής φάσης καταλήγουμε με πιο ξεκάθαρα αποτελέσματα.</w:t>
      </w:r>
    </w:p>
    <w:p w14:paraId="0000001E" w14:textId="422402B9" w:rsidR="00842AD4" w:rsidRDefault="006040BD" w:rsidP="006040BD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el-GR"/>
        </w:rPr>
        <w:drawing>
          <wp:inline distT="0" distB="0" distL="0" distR="0" wp14:anchorId="7A893810" wp14:editId="0490215A">
            <wp:extent cx="4767877" cy="256222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61" cy="25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610" w14:textId="77777777" w:rsidR="006040BD" w:rsidRDefault="006040BD" w:rsidP="006040BD">
      <w:pPr>
        <w:pStyle w:val="Normal0"/>
        <w:jc w:val="center"/>
        <w:rPr>
          <w:rFonts w:ascii="Times New Roman" w:eastAsia="Times New Roman" w:hAnsi="Times New Roman" w:cs="Times New Roman"/>
        </w:rPr>
      </w:pPr>
    </w:p>
    <w:p w14:paraId="747F23E0" w14:textId="77777777" w:rsidR="006040BD" w:rsidRDefault="006040BD" w:rsidP="006040BD">
      <w:pPr>
        <w:pStyle w:val="Normal0"/>
        <w:jc w:val="center"/>
        <w:rPr>
          <w:rFonts w:ascii="Times New Roman" w:eastAsia="Times New Roman" w:hAnsi="Times New Roman" w:cs="Times New Roman"/>
        </w:rPr>
      </w:pPr>
    </w:p>
    <w:p w14:paraId="0000001F" w14:textId="77777777" w:rsidR="00842AD4" w:rsidRDefault="005F7E8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 Συμπληρώστε τον παρακάτω πίνακα με τα δικά σας γραφήματα. </w:t>
      </w:r>
    </w:p>
    <w:p w14:paraId="00000020" w14:textId="77777777" w:rsidR="00842AD4" w:rsidRDefault="005F7E84">
      <w:pPr>
        <w:pStyle w:val="Normal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c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3060"/>
        <w:gridCol w:w="3240"/>
      </w:tblGrid>
      <w:tr w:rsidR="00842AD4" w14:paraId="058FDF30" w14:textId="77777777" w:rsidTr="28051E62">
        <w:trPr>
          <w:trHeight w:val="413"/>
        </w:trPr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0000021" w14:textId="6F3A4BB7" w:rsidR="00842AD4" w:rsidRDefault="009C2976" w:rsidP="28051E62">
            <w:pPr>
              <w:pStyle w:val="Normal0"/>
              <w:spacing w:line="259" w:lineRule="auto"/>
              <w:jc w:val="center"/>
            </w:pPr>
            <m:oMathPara>
              <m:oMath>
                <m:sSub>
                  <m:sSubPr>
                    <m:ctrlPr>
                      <w:ins w:id="9" w:author="Microsoft Office User" w:date="2022-03-23T01:37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=4 Hz</m:t>
                </m:r>
              </m:oMath>
            </m:oMathPara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00000022" w14:textId="6BEEF1D3" w:rsidR="00842AD4" w:rsidRDefault="009C2976">
            <w:pPr>
              <w:pStyle w:val="Normal0"/>
              <w:jc w:val="center"/>
            </w:pPr>
            <m:oMathPara>
              <m:oMath>
                <m:sSub>
                  <m:sSubPr>
                    <m:ctrlPr>
                      <w:ins w:id="10" w:author="Microsoft Office User" w:date="2022-03-23T01:37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=204Hz</m:t>
                </m:r>
              </m:oMath>
            </m:oMathPara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0000023" w14:textId="780A5E14" w:rsidR="00842AD4" w:rsidRDefault="009C2976">
            <w:pPr>
              <w:pStyle w:val="Normal0"/>
              <w:jc w:val="center"/>
            </w:pPr>
            <m:oMathPara>
              <m:oMath>
                <m:sSub>
                  <m:sSubPr>
                    <m:ctrlPr>
                      <w:ins w:id="11" w:author="Microsoft Office User" w:date="2022-03-23T01:37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=4004Hz</m:t>
                </m:r>
              </m:oMath>
            </m:oMathPara>
          </w:p>
        </w:tc>
      </w:tr>
      <w:tr w:rsidR="00842AD4" w14:paraId="672A6659" w14:textId="77777777" w:rsidTr="28051E62">
        <w:trPr>
          <w:trHeight w:val="2600"/>
        </w:trPr>
        <w:tc>
          <w:tcPr>
            <w:tcW w:w="3330" w:type="dxa"/>
            <w:vAlign w:val="center"/>
          </w:tcPr>
          <w:p w14:paraId="00000024" w14:textId="1F57BAF8" w:rsidR="00842AD4" w:rsidRDefault="00354485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58240" behindDoc="1" locked="0" layoutInCell="1" allowOverlap="1" wp14:anchorId="02E68BFF" wp14:editId="60110071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-8890</wp:posOffset>
                  </wp:positionV>
                  <wp:extent cx="2186940" cy="1688465"/>
                  <wp:effectExtent l="0" t="0" r="3810" b="6985"/>
                  <wp:wrapNone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0" w:type="dxa"/>
            <w:vAlign w:val="center"/>
          </w:tcPr>
          <w:p w14:paraId="00000025" w14:textId="49AB6EB1" w:rsidR="00842AD4" w:rsidRDefault="00354485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59264" behindDoc="1" locked="0" layoutInCell="1" allowOverlap="1" wp14:anchorId="69BA307C" wp14:editId="721367A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-41910</wp:posOffset>
                  </wp:positionV>
                  <wp:extent cx="1828800" cy="1678940"/>
                  <wp:effectExtent l="0" t="0" r="0" b="0"/>
                  <wp:wrapNone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40" w:type="dxa"/>
            <w:vAlign w:val="center"/>
          </w:tcPr>
          <w:p w14:paraId="00000026" w14:textId="581FB9A9" w:rsidR="00842AD4" w:rsidRDefault="00354485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60288" behindDoc="1" locked="0" layoutInCell="1" allowOverlap="1" wp14:anchorId="60F594AA" wp14:editId="77012EFC">
                  <wp:simplePos x="0" y="0"/>
                  <wp:positionH relativeFrom="column">
                    <wp:posOffset>-113030</wp:posOffset>
                  </wp:positionH>
                  <wp:positionV relativeFrom="paragraph">
                    <wp:posOffset>-52070</wp:posOffset>
                  </wp:positionV>
                  <wp:extent cx="2034540" cy="1625600"/>
                  <wp:effectExtent l="0" t="0" r="3810" b="0"/>
                  <wp:wrapNone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000027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28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29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(δ συνέχεια) </w:t>
      </w:r>
      <w:r>
        <w:rPr>
          <w:rFonts w:ascii="Times New Roman" w:eastAsia="Times New Roman" w:hAnsi="Times New Roman" w:cs="Times New Roman"/>
        </w:rPr>
        <w:t xml:space="preserve">Τι παρατηρείτε στις παραπάνω γραφικές παραστάσεις σας;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συχνότητα των ανακατασκευασμένων σημάτων; Εξηγήστε.</w:t>
      </w:r>
    </w:p>
    <w:p w14:paraId="2277800A" w14:textId="5DF9842D" w:rsidR="00723482" w:rsidRDefault="005F7E84" w:rsidP="00723482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9F663F" w:rsidRPr="009F663F">
        <w:rPr>
          <w:rFonts w:ascii="Times New Roman" w:eastAsia="Times New Roman" w:hAnsi="Times New Roman" w:cs="Times New Roman"/>
          <w:b/>
        </w:rPr>
        <w:t xml:space="preserve"> </w:t>
      </w:r>
      <w:r w:rsidR="00723482">
        <w:rPr>
          <w:rFonts w:ascii="Times New Roman" w:eastAsia="Times New Roman" w:hAnsi="Times New Roman" w:cs="Times New Roman"/>
        </w:rPr>
        <w:t xml:space="preserve"> Στη γενική περίπτωση, πρέπει να ισχύει </w:t>
      </w:r>
      <w:r w:rsidR="00723482">
        <w:rPr>
          <w:rFonts w:ascii="Times New Roman" w:eastAsia="Times New Roman" w:hAnsi="Times New Roman" w:cs="Times New Roman"/>
          <w:b/>
        </w:rPr>
        <w:t xml:space="preserve">ΑΥΣΤΗΡΑ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≥2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723482" w:rsidRPr="00723482">
        <w:rPr>
          <w:rFonts w:ascii="Times New Roman" w:eastAsia="Times New Roman" w:hAnsi="Times New Roman" w:cs="Times New Roman"/>
        </w:rPr>
        <w:t xml:space="preserve">, </w:t>
      </w:r>
      <w:r w:rsidR="00723482">
        <w:rPr>
          <w:rFonts w:ascii="Times New Roman" w:eastAsia="Times New Roman" w:hAnsi="Times New Roman" w:cs="Times New Roman"/>
        </w:rPr>
        <w:t xml:space="preserve">αλλιώς το σήμα αναδιπλώνεται. </w:t>
      </w:r>
    </w:p>
    <w:p w14:paraId="55529CC8" w14:textId="157B3ACE" w:rsidR="00723482" w:rsidRPr="00723482" w:rsidRDefault="00723482" w:rsidP="00723482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Ως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</w:rPr>
        <w:t xml:space="preserve"> ορίζεται η </w:t>
      </w:r>
      <w:r w:rsidRPr="00723482">
        <w:rPr>
          <w:rFonts w:ascii="Times New Roman" w:eastAsia="Times New Roman" w:hAnsi="Times New Roman" w:cs="Times New Roman"/>
          <w:u w:val="single"/>
        </w:rPr>
        <w:t>Συχνότητα Δειγματοληψίας</w:t>
      </w:r>
      <w:r>
        <w:rPr>
          <w:rFonts w:ascii="Times New Roman" w:eastAsia="Times New Roman" w:hAnsi="Times New Roman" w:cs="Times New Roman"/>
        </w:rPr>
        <w:t xml:space="preserve">, ενώ ως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ορίζεται η </w:t>
      </w:r>
      <w:r w:rsidR="00B45C9F" w:rsidRPr="00B45C9F">
        <w:rPr>
          <w:rFonts w:ascii="Times New Roman" w:eastAsia="Times New Roman" w:hAnsi="Times New Roman" w:cs="Times New Roman"/>
          <w:u w:val="single"/>
          <w:lang w:val="en-US"/>
        </w:rPr>
        <w:t>maximum</w:t>
      </w:r>
      <w:r w:rsidRPr="00B45C9F">
        <w:rPr>
          <w:rFonts w:ascii="Times New Roman" w:eastAsia="Times New Roman" w:hAnsi="Times New Roman" w:cs="Times New Roman"/>
          <w:u w:val="single"/>
        </w:rPr>
        <w:t xml:space="preserve"> συχνότητα</w:t>
      </w:r>
      <w:r>
        <w:rPr>
          <w:rFonts w:ascii="Times New Roman" w:eastAsia="Times New Roman" w:hAnsi="Times New Roman" w:cs="Times New Roman"/>
        </w:rPr>
        <w:t xml:space="preserve"> που έχει ενέργεια.</w:t>
      </w:r>
    </w:p>
    <w:p w14:paraId="0000002A" w14:textId="4B0A5601" w:rsidR="00842AD4" w:rsidRPr="00723482" w:rsidRDefault="009F663F" w:rsidP="00723482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Στην περίπτωση </w:t>
      </w:r>
      <w:r w:rsidR="00723482">
        <w:rPr>
          <w:rFonts w:ascii="Times New Roman" w:eastAsia="Times New Roman" w:hAnsi="Times New Roman" w:cs="Times New Roman"/>
        </w:rPr>
        <w:t>συχνότητας</w:t>
      </w:r>
      <w:r>
        <w:rPr>
          <w:rFonts w:ascii="Times New Roman" w:eastAsia="Times New Roman" w:hAnsi="Times New Roman" w:cs="Times New Roman"/>
        </w:rPr>
        <w:t xml:space="preserve"> </w:t>
      </w:r>
      <w:r w:rsidR="00723482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723482">
        <w:rPr>
          <w:rFonts w:ascii="Times New Roman" w:eastAsia="Times New Roman" w:hAnsi="Times New Roman" w:cs="Times New Roman"/>
        </w:rPr>
        <w:t xml:space="preserve"> </w:t>
      </w:r>
      <w:r w:rsidR="00723482" w:rsidRPr="00723482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Hz</w:t>
      </w:r>
      <w:r w:rsidR="00723482">
        <w:rPr>
          <w:rFonts w:ascii="Times New Roman" w:eastAsia="Times New Roman" w:hAnsi="Times New Roman" w:cs="Times New Roman"/>
        </w:rPr>
        <w:t xml:space="preserve"> ο κανόνας δεν καταπατάται, καθώς γνωρίζουμε πως το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</m:oMath>
      <w:r w:rsidR="00B45C9F">
        <w:rPr>
          <w:rFonts w:ascii="Times New Roman" w:eastAsia="Times New Roman" w:hAnsi="Times New Roman" w:cs="Times New Roman"/>
        </w:rPr>
        <w:t xml:space="preserve"> = 200</w:t>
      </w:r>
      <w:r w:rsidR="00723482">
        <w:rPr>
          <w:rFonts w:ascii="Times New Roman" w:eastAsia="Times New Roman" w:hAnsi="Times New Roman" w:cs="Times New Roman"/>
          <w:lang w:val="en-US"/>
        </w:rPr>
        <w:t>Hz</w:t>
      </w:r>
      <w:r w:rsidR="00723482" w:rsidRPr="00723482">
        <w:rPr>
          <w:rFonts w:ascii="Times New Roman" w:eastAsia="Times New Roman" w:hAnsi="Times New Roman" w:cs="Times New Roman"/>
        </w:rPr>
        <w:t>.</w:t>
      </w:r>
    </w:p>
    <w:p w14:paraId="31333969" w14:textId="37613DE2" w:rsidR="00723482" w:rsidRPr="00723482" w:rsidRDefault="00723482" w:rsidP="00723482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Στην περίπτωση συχνότητας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723482">
        <w:rPr>
          <w:rFonts w:ascii="Times New Roman" w:eastAsia="Times New Roman" w:hAnsi="Times New Roman" w:cs="Times New Roman"/>
        </w:rPr>
        <w:t xml:space="preserve"> = 20</w:t>
      </w: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Hz</w:t>
      </w:r>
      <w:r>
        <w:rPr>
          <w:rFonts w:ascii="Times New Roman" w:eastAsia="Times New Roman" w:hAnsi="Times New Roman" w:cs="Times New Roman"/>
        </w:rPr>
        <w:t xml:space="preserve"> ο κανόνας </w:t>
      </w:r>
      <w:r w:rsidRPr="00723482">
        <w:rPr>
          <w:rFonts w:ascii="Times New Roman" w:eastAsia="Times New Roman" w:hAnsi="Times New Roman" w:cs="Times New Roman"/>
        </w:rPr>
        <w:t>πλ</w:t>
      </w:r>
      <w:r>
        <w:rPr>
          <w:rFonts w:ascii="Times New Roman" w:eastAsia="Times New Roman" w:hAnsi="Times New Roman" w:cs="Times New Roman"/>
        </w:rPr>
        <w:t xml:space="preserve">έον </w:t>
      </w:r>
      <w:r>
        <w:rPr>
          <w:rFonts w:ascii="Times New Roman" w:eastAsia="Times New Roman" w:hAnsi="Times New Roman" w:cs="Times New Roman"/>
        </w:rPr>
        <w:t xml:space="preserve">καταπατάται, </w:t>
      </w:r>
      <w:r>
        <w:rPr>
          <w:rFonts w:ascii="Times New Roman" w:eastAsia="Times New Roman" w:hAnsi="Times New Roman" w:cs="Times New Roman"/>
        </w:rPr>
        <w:t>οπότε και παρατηρούμε το φαινόμενο της αναδίπλωσης</w:t>
      </w:r>
      <w:r w:rsidRPr="00723482">
        <w:rPr>
          <w:rFonts w:ascii="Times New Roman" w:eastAsia="Times New Roman" w:hAnsi="Times New Roman" w:cs="Times New Roman"/>
        </w:rPr>
        <w:t>.</w:t>
      </w:r>
    </w:p>
    <w:p w14:paraId="637EC8C8" w14:textId="3EA83883" w:rsidR="00723482" w:rsidRPr="009F663F" w:rsidRDefault="00723482" w:rsidP="00723482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Στην περίπτωση συχνότητας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723482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004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Hz</w:t>
      </w:r>
      <w:r>
        <w:rPr>
          <w:rFonts w:ascii="Times New Roman" w:eastAsia="Times New Roman" w:hAnsi="Times New Roman" w:cs="Times New Roman"/>
        </w:rPr>
        <w:t xml:space="preserve"> δεν είμαι σε θέση να εξηγήσω γιατί το σήμα ταυτίζεται με αυτό που δειγματολήπτησα για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723482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Hz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00002B" w14:textId="77777777" w:rsidR="00842AD4" w:rsidRPr="00B45C9F" w:rsidRDefault="00842AD4">
      <w:pPr>
        <w:pStyle w:val="Normal0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000002C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  <w:b/>
        </w:rPr>
      </w:pPr>
    </w:p>
    <w:p w14:paraId="568336BA" w14:textId="77777777" w:rsidR="001A03E0" w:rsidRDefault="001A03E0">
      <w:pPr>
        <w:pStyle w:val="Normal0"/>
        <w:jc w:val="both"/>
        <w:rPr>
          <w:rFonts w:ascii="Times New Roman" w:eastAsia="Times New Roman" w:hAnsi="Times New Roman" w:cs="Times New Roman"/>
          <w:b/>
        </w:rPr>
      </w:pPr>
    </w:p>
    <w:p w14:paraId="02D767E6" w14:textId="77777777" w:rsidR="001A03E0" w:rsidRDefault="001A03E0">
      <w:pPr>
        <w:pStyle w:val="Normal0"/>
        <w:jc w:val="both"/>
        <w:rPr>
          <w:rFonts w:ascii="Times New Roman" w:eastAsia="Times New Roman" w:hAnsi="Times New Roman" w:cs="Times New Roman"/>
          <w:b/>
        </w:rPr>
      </w:pPr>
    </w:p>
    <w:p w14:paraId="0000002D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0000002E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(α.2)</w:t>
      </w:r>
      <w:r>
        <w:rPr>
          <w:rFonts w:ascii="Times New Roman" w:eastAsia="Times New Roman" w:hAnsi="Times New Roman" w:cs="Times New Roman"/>
        </w:rPr>
        <w:t xml:space="preserve"> Υπολογίστε την απόκριση συχνότητας του συστήματος (μόνο θεωρητικά).</w:t>
      </w:r>
    </w:p>
    <w:p w14:paraId="00000031" w14:textId="15487BB4" w:rsidR="00842AD4" w:rsidRPr="004B2F3C" w:rsidRDefault="005F7E84" w:rsidP="004B2F3C">
      <w:pPr>
        <w:pStyle w:val="Normal0"/>
        <w:ind w:left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4B2F3C">
        <w:rPr>
          <w:rFonts w:ascii="Times New Roman" w:eastAsia="Times New Roman" w:hAnsi="Times New Roman" w:cs="Times New Roman"/>
        </w:rPr>
        <w:t xml:space="preserve"> Για να βρούμε την απόκριση συχνότητας του συστήματος, ξεκινάμε από τη συνέλιξη του αρχικού συστήματος, </w:t>
      </w:r>
      <m:oMath>
        <m:r>
          <w:rPr>
            <w:rFonts w:ascii="Cambria Math" w:eastAsia="Times New Roman" w:hAnsi="Cambria Math" w:cs="Times New Roman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*h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=&gt;Y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ω</m:t>
            </m:r>
          </m:e>
        </m:d>
        <m:r>
          <w:rPr>
            <w:rFonts w:ascii="Cambria Math" w:eastAsia="Times New Roman" w:hAnsi="Cambria Math" w:cs="Times New Roman"/>
          </w:rPr>
          <m:t>=Χ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ω</m:t>
            </m:r>
          </m:e>
        </m:d>
        <m:r>
          <w:rPr>
            <w:rFonts w:ascii="Cambria Math" w:eastAsia="Times New Roman" w:hAnsi="Cambria Math" w:cs="Times New Roman"/>
          </w:rPr>
          <m:t>Η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ω</m:t>
            </m:r>
          </m:e>
        </m:d>
        <m:r>
          <w:rPr>
            <w:rFonts w:ascii="Cambria Math" w:eastAsia="Times New Roman" w:hAnsi="Cambria Math" w:cs="Times New Roman"/>
          </w:rPr>
          <m:t>=&gt;Η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ω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Υ(ω)</m:t>
            </m:r>
          </m:num>
          <m:den>
            <m:r>
              <w:rPr>
                <w:rFonts w:ascii="Cambria Math" w:eastAsia="Times New Roman" w:hAnsi="Cambria Math" w:cs="Times New Roman"/>
              </w:rPr>
              <m:t>Χ(ω)</m:t>
            </m:r>
          </m:den>
        </m:f>
      </m:oMath>
      <w:r w:rsidR="004B2F3C">
        <w:rPr>
          <w:rFonts w:ascii="Times New Roman" w:eastAsia="Times New Roman" w:hAnsi="Times New Roman" w:cs="Times New Roman"/>
        </w:rPr>
        <w:t xml:space="preserve"> . Επομένως θα χρησιμοποιήσουμε το διάνυσμα </w:t>
      </w:r>
      <w:r w:rsidR="004B2F3C">
        <w:rPr>
          <w:rFonts w:ascii="Times New Roman" w:eastAsia="Times New Roman" w:hAnsi="Times New Roman" w:cs="Times New Roman"/>
          <w:lang w:val="en-US"/>
        </w:rPr>
        <w:t>h</w:t>
      </w:r>
      <w:r w:rsidR="00D53584">
        <w:rPr>
          <w:rFonts w:ascii="Times New Roman" w:eastAsia="Times New Roman" w:hAnsi="Times New Roman" w:cs="Times New Roman"/>
        </w:rPr>
        <w:t xml:space="preserve"> = [</w:t>
      </w:r>
      <w:r w:rsidR="00D53584">
        <w:rPr>
          <w:rFonts w:ascii="Times New Roman" w:eastAsia="Times New Roman" w:hAnsi="Times New Roman" w:cs="Times New Roman"/>
        </w:rPr>
        <w:t>-1/2</w:t>
      </w:r>
      <w:r w:rsidR="00D53584" w:rsidRPr="00D53584">
        <w:rPr>
          <w:rFonts w:ascii="Times New Roman" w:eastAsia="Times New Roman" w:hAnsi="Times New Roman" w:cs="Times New Roman"/>
        </w:rPr>
        <w:t xml:space="preserve">, </w:t>
      </w:r>
      <w:r w:rsidR="00D53584">
        <w:rPr>
          <w:rFonts w:ascii="Times New Roman" w:eastAsia="Times New Roman" w:hAnsi="Times New Roman" w:cs="Times New Roman"/>
        </w:rPr>
        <w:t>1</w:t>
      </w:r>
      <w:r w:rsidR="004B2F3C">
        <w:rPr>
          <w:rFonts w:ascii="Times New Roman" w:eastAsia="Times New Roman" w:hAnsi="Times New Roman" w:cs="Times New Roman"/>
        </w:rPr>
        <w:t xml:space="preserve">, -1/2]  ως κρουστική απόκριση του αρχικού συστήματος </w:t>
      </w:r>
      <m:oMath>
        <m:r>
          <w:rPr>
            <w:rFonts w:ascii="Cambria Math" w:eastAsia="Times New Roman" w:hAnsi="Cambria Math" w:cs="Times New Roman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n+1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x[n-1]</m:t>
        </m:r>
      </m:oMath>
      <w:r w:rsidR="004B2F3C" w:rsidRPr="004B2F3C">
        <w:rPr>
          <w:rFonts w:ascii="Times New Roman" w:eastAsia="Times New Roman" w:hAnsi="Times New Roman" w:cs="Times New Roman"/>
        </w:rPr>
        <w:t>.</w:t>
      </w:r>
    </w:p>
    <w:p w14:paraId="384BD122" w14:textId="59EFA1FA" w:rsidR="00D457D3" w:rsidRPr="00D457D3" w:rsidRDefault="00D457D3" w:rsidP="00D457D3">
      <w:pPr>
        <w:pStyle w:val="Normal0"/>
        <w:jc w:val="both"/>
        <w:rPr>
          <w:rFonts w:ascii="Calibri Light" w:eastAsia="Times New Roman" w:hAnsi="Calibri Light" w:cs="Calibri Light"/>
          <w:lang w:val="en-US"/>
        </w:rPr>
      </w:pPr>
      <w:r>
        <w:rPr>
          <w:rFonts w:ascii="Times New Roman" w:eastAsia="Times New Roman" w:hAnsi="Times New Roman" w:cs="Times New Roman"/>
        </w:rPr>
        <w:t>Για</w:t>
      </w:r>
      <w:r w:rsidRPr="00D457D3">
        <w:rPr>
          <w:rFonts w:ascii="Times New Roman" w:eastAsia="Times New Roman" w:hAnsi="Times New Roman" w:cs="Times New Roman"/>
          <w:lang w:val="en-US"/>
        </w:rPr>
        <w:t xml:space="preserve"> </w:t>
      </w:r>
      <w:r w:rsidRPr="00D457D3">
        <w:rPr>
          <w:rFonts w:ascii="Calibri Light" w:eastAsia="Times New Roman" w:hAnsi="Calibri Light" w:cs="Calibri Light"/>
          <w:lang w:val="en-US"/>
        </w:rPr>
        <w:t>&gt;&gt;[H,W]=</w:t>
      </w:r>
      <w:proofErr w:type="spellStart"/>
      <w:r w:rsidRPr="00D457D3">
        <w:rPr>
          <w:rFonts w:ascii="Calibri Light" w:eastAsia="Times New Roman" w:hAnsi="Calibri Light" w:cs="Calibri Light"/>
          <w:lang w:val="en-US"/>
        </w:rPr>
        <w:t>freqz</w:t>
      </w:r>
      <w:proofErr w:type="spellEnd"/>
      <w:r w:rsidRPr="00D457D3">
        <w:rPr>
          <w:rFonts w:ascii="Calibri Light" w:eastAsia="Times New Roman" w:hAnsi="Calibri Light" w:cs="Calibri Light"/>
          <w:lang w:val="en-US"/>
        </w:rPr>
        <w:t>(h,1,10)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7D3" w14:paraId="5C5B035F" w14:textId="77777777" w:rsidTr="00D457D3">
        <w:tc>
          <w:tcPr>
            <w:tcW w:w="467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14:paraId="573DA397" w14:textId="49AF9535" w:rsidR="00D457D3" w:rsidRP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H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14:paraId="72B9C8D8" w14:textId="26444E2E" w:rsidR="00D457D3" w:rsidRP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</w:t>
            </w:r>
          </w:p>
        </w:tc>
      </w:tr>
      <w:tr w:rsidR="00D457D3" w14:paraId="2463A618" w14:textId="77777777" w:rsidTr="00D457D3">
        <w:tc>
          <w:tcPr>
            <w:tcW w:w="4675" w:type="dxa"/>
            <w:tcBorders>
              <w:top w:val="single" w:sz="4" w:space="0" w:color="auto"/>
            </w:tcBorders>
          </w:tcPr>
          <w:p w14:paraId="48682784" w14:textId="79530F85" w:rsidR="00D457D3" w:rsidRP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0.0000 + 0.0000i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EC0C573" w14:textId="562AC45B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D457D3" w14:paraId="2E175DEE" w14:textId="77777777" w:rsidTr="00D457D3">
        <w:tc>
          <w:tcPr>
            <w:tcW w:w="4675" w:type="dxa"/>
          </w:tcPr>
          <w:p w14:paraId="2A9D4BEC" w14:textId="48B598AC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0.0465 - 0.0151i</w:t>
            </w:r>
          </w:p>
        </w:tc>
        <w:tc>
          <w:tcPr>
            <w:tcW w:w="4675" w:type="dxa"/>
          </w:tcPr>
          <w:p w14:paraId="6F76729A" w14:textId="59950CAE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0.3142</w:t>
            </w:r>
          </w:p>
        </w:tc>
      </w:tr>
      <w:tr w:rsidR="00D457D3" w14:paraId="3C9A150B" w14:textId="77777777" w:rsidTr="00D457D3">
        <w:tc>
          <w:tcPr>
            <w:tcW w:w="4675" w:type="dxa"/>
          </w:tcPr>
          <w:p w14:paraId="517B4129" w14:textId="02875FE0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0.1545 - 0.1123i</w:t>
            </w:r>
          </w:p>
        </w:tc>
        <w:tc>
          <w:tcPr>
            <w:tcW w:w="4675" w:type="dxa"/>
          </w:tcPr>
          <w:p w14:paraId="007FA999" w14:textId="6562DD86" w:rsidR="00D457D3" w:rsidRDefault="00D457D3" w:rsidP="00D457D3">
            <w:pPr>
              <w:pStyle w:val="Normal0"/>
              <w:tabs>
                <w:tab w:val="left" w:pos="1380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0.6283</w:t>
            </w:r>
          </w:p>
        </w:tc>
      </w:tr>
      <w:tr w:rsidR="00D457D3" w14:paraId="219E86D0" w14:textId="77777777" w:rsidTr="00D457D3">
        <w:tc>
          <w:tcPr>
            <w:tcW w:w="4675" w:type="dxa"/>
          </w:tcPr>
          <w:p w14:paraId="7E262541" w14:textId="06F95818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0.2423 - 0.3335i</w:t>
            </w:r>
          </w:p>
        </w:tc>
        <w:tc>
          <w:tcPr>
            <w:tcW w:w="4675" w:type="dxa"/>
          </w:tcPr>
          <w:p w14:paraId="18702740" w14:textId="59CC1A44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0.9425</w:t>
            </w:r>
          </w:p>
        </w:tc>
      </w:tr>
      <w:tr w:rsidR="00D457D3" w14:paraId="7A844676" w14:textId="77777777" w:rsidTr="00D457D3">
        <w:tc>
          <w:tcPr>
            <w:tcW w:w="4675" w:type="dxa"/>
          </w:tcPr>
          <w:p w14:paraId="59A694C1" w14:textId="1E75BFE9" w:rsidR="00D457D3" w:rsidRDefault="00D457D3" w:rsidP="00D457D3">
            <w:pPr>
              <w:pStyle w:val="Normal0"/>
              <w:tabs>
                <w:tab w:val="left" w:pos="1065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0.2135 - 0.6572i</w:t>
            </w:r>
          </w:p>
        </w:tc>
        <w:tc>
          <w:tcPr>
            <w:tcW w:w="4675" w:type="dxa"/>
          </w:tcPr>
          <w:p w14:paraId="66A59CFB" w14:textId="1BF29D4C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1.2566</w:t>
            </w:r>
          </w:p>
        </w:tc>
      </w:tr>
      <w:tr w:rsidR="00D457D3" w14:paraId="3413AA7F" w14:textId="77777777" w:rsidTr="00D457D3">
        <w:tc>
          <w:tcPr>
            <w:tcW w:w="4675" w:type="dxa"/>
          </w:tcPr>
          <w:p w14:paraId="3F9011AE" w14:textId="279E37CD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0.0000 - 1.0000i</w:t>
            </w:r>
          </w:p>
        </w:tc>
        <w:tc>
          <w:tcPr>
            <w:tcW w:w="4675" w:type="dxa"/>
          </w:tcPr>
          <w:p w14:paraId="150320F2" w14:textId="59C38EB0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1.5708</w:t>
            </w:r>
          </w:p>
        </w:tc>
      </w:tr>
      <w:tr w:rsidR="00D457D3" w14:paraId="69453442" w14:textId="77777777" w:rsidTr="00D457D3">
        <w:tc>
          <w:tcPr>
            <w:tcW w:w="4675" w:type="dxa"/>
          </w:tcPr>
          <w:p w14:paraId="7180A805" w14:textId="26501594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-0.4045 - 1.2449i</w:t>
            </w:r>
          </w:p>
        </w:tc>
        <w:tc>
          <w:tcPr>
            <w:tcW w:w="4675" w:type="dxa"/>
          </w:tcPr>
          <w:p w14:paraId="6FBAB882" w14:textId="1CD944A2" w:rsidR="00D457D3" w:rsidRDefault="00D457D3" w:rsidP="00D457D3">
            <w:pPr>
              <w:pStyle w:val="Normal0"/>
              <w:tabs>
                <w:tab w:val="left" w:pos="1665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1.8850</w:t>
            </w:r>
          </w:p>
        </w:tc>
      </w:tr>
      <w:tr w:rsidR="00D457D3" w14:paraId="0BA3E24B" w14:textId="77777777" w:rsidTr="00D457D3">
        <w:tc>
          <w:tcPr>
            <w:tcW w:w="4675" w:type="dxa"/>
          </w:tcPr>
          <w:p w14:paraId="1EF2AA82" w14:textId="4419037F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-0.9333 - 1.2845i</w:t>
            </w:r>
          </w:p>
        </w:tc>
        <w:tc>
          <w:tcPr>
            <w:tcW w:w="4675" w:type="dxa"/>
          </w:tcPr>
          <w:p w14:paraId="5E841198" w14:textId="414C78E5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2.1991</w:t>
            </w:r>
          </w:p>
        </w:tc>
      </w:tr>
      <w:tr w:rsidR="00D457D3" w14:paraId="0E3590A5" w14:textId="77777777" w:rsidTr="00D457D3">
        <w:tc>
          <w:tcPr>
            <w:tcW w:w="4675" w:type="dxa"/>
          </w:tcPr>
          <w:p w14:paraId="292D0434" w14:textId="2E85B14D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-1.4635 - 1.0633i</w:t>
            </w:r>
          </w:p>
        </w:tc>
        <w:tc>
          <w:tcPr>
            <w:tcW w:w="4675" w:type="dxa"/>
          </w:tcPr>
          <w:p w14:paraId="3F071821" w14:textId="61D5E298" w:rsidR="00D457D3" w:rsidRDefault="00D457D3" w:rsidP="00D457D3">
            <w:pPr>
              <w:pStyle w:val="Normal0"/>
              <w:tabs>
                <w:tab w:val="left" w:pos="3210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2.5133</w:t>
            </w:r>
          </w:p>
        </w:tc>
      </w:tr>
      <w:tr w:rsidR="00D457D3" w14:paraId="37EC016A" w14:textId="77777777" w:rsidTr="00D457D3">
        <w:tc>
          <w:tcPr>
            <w:tcW w:w="4675" w:type="dxa"/>
          </w:tcPr>
          <w:p w14:paraId="37FAB793" w14:textId="4B736C98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-1.8556 - 0.6029i</w:t>
            </w:r>
          </w:p>
        </w:tc>
        <w:tc>
          <w:tcPr>
            <w:tcW w:w="4675" w:type="dxa"/>
          </w:tcPr>
          <w:p w14:paraId="28614DA2" w14:textId="37CD80E0" w:rsidR="00D457D3" w:rsidRDefault="00D457D3" w:rsidP="00D457D3">
            <w:pPr>
              <w:pStyle w:val="Normal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57D3">
              <w:rPr>
                <w:rFonts w:ascii="Times New Roman" w:eastAsia="Times New Roman" w:hAnsi="Times New Roman" w:cs="Times New Roman"/>
                <w:lang w:val="en-US"/>
              </w:rPr>
              <w:t>2.8274</w:t>
            </w:r>
          </w:p>
        </w:tc>
      </w:tr>
    </w:tbl>
    <w:p w14:paraId="4995DBCE" w14:textId="7601A60A" w:rsidR="00D457D3" w:rsidRPr="00D457D3" w:rsidRDefault="00D457D3" w:rsidP="00D457D3">
      <w:pPr>
        <w:pStyle w:val="Normal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542069D5" w14:textId="7A88E079" w:rsidR="00C36727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(β)</w:t>
      </w:r>
      <w:r>
        <w:rPr>
          <w:rFonts w:ascii="Times New Roman" w:eastAsia="Times New Roman" w:hAnsi="Times New Roman" w:cs="Times New Roman"/>
        </w:rPr>
        <w:t xml:space="preserve"> Σχεδιάστε το μέτρο και τη φάση της απόκρισης συχνότητας (χρησιμοποιώντας της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freqz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 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0000033" w14:textId="59E6746A" w:rsidR="00842AD4" w:rsidRPr="004B2F3C" w:rsidRDefault="005F7E84">
      <w:pPr>
        <w:pStyle w:val="Normal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4B2F3C" w:rsidRPr="004B2F3C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42AD4" w14:paraId="7C0F008A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0000034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00000035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Φάση απόκρισης συχνότητας</w:t>
            </w:r>
          </w:p>
        </w:tc>
      </w:tr>
      <w:tr w:rsidR="00842AD4" w14:paraId="0A37501D" w14:textId="77777777">
        <w:trPr>
          <w:trHeight w:val="2600"/>
        </w:trPr>
        <w:tc>
          <w:tcPr>
            <w:tcW w:w="4675" w:type="dxa"/>
            <w:vAlign w:val="center"/>
          </w:tcPr>
          <w:p w14:paraId="00000036" w14:textId="14014AC2" w:rsidR="00842AD4" w:rsidRPr="004B2F3C" w:rsidRDefault="00283563" w:rsidP="004B2F3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09DB84A" wp14:editId="0DB3B11F">
                  <wp:extent cx="2831465" cy="2161540"/>
                  <wp:effectExtent l="0" t="0" r="6985" b="0"/>
                  <wp:docPr id="15" name="Εικόνα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0000037" w14:textId="37F97C43" w:rsidR="00842AD4" w:rsidRPr="004B2F3C" w:rsidRDefault="00283563" w:rsidP="004B2F3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920E29D" wp14:editId="7DA29DCA">
                  <wp:extent cx="2831465" cy="2194560"/>
                  <wp:effectExtent l="0" t="0" r="6985" b="0"/>
                  <wp:docPr id="14" name="Εικόνα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8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39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3A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bookmarkStart w:id="12" w:name="_heading=h.gjdgxs" w:colFirst="0" w:colLast="0"/>
      <w:bookmarkEnd w:id="12"/>
      <w:r>
        <w:rPr>
          <w:rFonts w:ascii="Times New Roman" w:eastAsia="Times New Roman" w:hAnsi="Times New Roman" w:cs="Times New Roman"/>
          <w:b/>
        </w:rPr>
        <w:t xml:space="preserve">Ερώτηση 3 (γ) </w:t>
      </w:r>
      <w:proofErr w:type="spellStart"/>
      <w:r>
        <w:rPr>
          <w:rFonts w:ascii="Times New Roman" w:eastAsia="Times New Roman" w:hAnsi="Times New Roman" w:cs="Times New Roman"/>
        </w:rPr>
        <w:t>Ποιἐς</w:t>
      </w:r>
      <w:proofErr w:type="spellEnd"/>
      <w:r>
        <w:rPr>
          <w:rFonts w:ascii="Times New Roman" w:eastAsia="Times New Roman" w:hAnsi="Times New Roman" w:cs="Times New Roman"/>
        </w:rPr>
        <w:t xml:space="preserve"> συχνότητες του σήματος εισόδου διατηρεί το παραπάνω σύστημα;</w:t>
      </w:r>
    </w:p>
    <w:p w14:paraId="0000003B" w14:textId="3EC14CC3" w:rsidR="00842AD4" w:rsidRPr="00FA6F6A" w:rsidRDefault="005F7E84" w:rsidP="00FA6F6A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193389" w:rsidRPr="00193389">
        <w:rPr>
          <w:rFonts w:ascii="Times New Roman" w:eastAsia="Times New Roman" w:hAnsi="Times New Roman" w:cs="Times New Roman"/>
          <w:b/>
        </w:rPr>
        <w:t xml:space="preserve"> </w:t>
      </w:r>
      <w:r w:rsidR="00193389">
        <w:rPr>
          <w:rFonts w:ascii="Times New Roman" w:eastAsia="Times New Roman" w:hAnsi="Times New Roman" w:cs="Times New Roman"/>
        </w:rPr>
        <w:t xml:space="preserve">Βάσει του </w:t>
      </w:r>
      <w:r w:rsidR="00EC40EE">
        <w:rPr>
          <w:rFonts w:ascii="Times New Roman" w:eastAsia="Times New Roman" w:hAnsi="Times New Roman" w:cs="Times New Roman"/>
        </w:rPr>
        <w:t>πρώτου</w:t>
      </w:r>
      <w:r w:rsidR="00193389">
        <w:rPr>
          <w:rFonts w:ascii="Times New Roman" w:eastAsia="Times New Roman" w:hAnsi="Times New Roman" w:cs="Times New Roman"/>
        </w:rPr>
        <w:t xml:space="preserve"> σχήματος, φαίνεται να </w:t>
      </w:r>
      <w:r w:rsidR="00FA6F6A">
        <w:rPr>
          <w:rFonts w:ascii="Times New Roman" w:eastAsia="Times New Roman" w:hAnsi="Times New Roman" w:cs="Times New Roman"/>
        </w:rPr>
        <w:t>διατηρούνται οι συχνότητες</w:t>
      </w:r>
      <w:r w:rsidR="00FA6F6A" w:rsidRPr="00FA6F6A">
        <w:rPr>
          <w:rFonts w:ascii="Times New Roman" w:eastAsia="Times New Roman" w:hAnsi="Times New Roman" w:cs="Times New Roman"/>
        </w:rPr>
        <w:t xml:space="preserve"> </w:t>
      </w:r>
      <w:r w:rsidR="00FA6F6A">
        <w:rPr>
          <w:rFonts w:ascii="Times New Roman" w:eastAsia="Times New Roman" w:hAnsi="Times New Roman" w:cs="Times New Roman"/>
        </w:rPr>
        <w:t xml:space="preserve">που είναι μεγαλύτερες των </w:t>
      </w:r>
      <w:r w:rsidR="00EC40EE" w:rsidRPr="00EC40EE">
        <w:rPr>
          <w:rFonts w:ascii="Times New Roman" w:eastAsia="Times New Roman" w:hAnsi="Times New Roman" w:cs="Times New Roman"/>
        </w:rPr>
        <w:t>10</w:t>
      </w:r>
      <w:r w:rsidR="00EC40EE">
        <w:rPr>
          <w:rFonts w:ascii="Times New Roman" w:eastAsia="Times New Roman" w:hAnsi="Times New Roman" w:cs="Times New Roman"/>
          <w:lang w:val="en-US"/>
        </w:rPr>
        <w:t>Hz</w:t>
      </w:r>
      <w:r w:rsidR="00FA6F6A">
        <w:rPr>
          <w:rFonts w:ascii="Times New Roman" w:eastAsia="Times New Roman" w:hAnsi="Times New Roman" w:cs="Times New Roman"/>
        </w:rPr>
        <w:t>. Δηλαδή τα 10</w:t>
      </w:r>
      <w:r w:rsidR="00FA6F6A">
        <w:rPr>
          <w:rFonts w:ascii="Times New Roman" w:eastAsia="Times New Roman" w:hAnsi="Times New Roman" w:cs="Times New Roman"/>
          <w:lang w:val="en-US"/>
        </w:rPr>
        <w:t>Hz</w:t>
      </w:r>
      <w:r w:rsidR="00FA6F6A" w:rsidRPr="00FA6F6A">
        <w:rPr>
          <w:rFonts w:ascii="Times New Roman" w:eastAsia="Times New Roman" w:hAnsi="Times New Roman" w:cs="Times New Roman"/>
        </w:rPr>
        <w:t xml:space="preserve"> </w:t>
      </w:r>
      <w:r w:rsidR="00FA6F6A">
        <w:rPr>
          <w:rFonts w:ascii="Times New Roman" w:eastAsia="Times New Roman" w:hAnsi="Times New Roman" w:cs="Times New Roman"/>
        </w:rPr>
        <w:t>λειτουργούν ως το μεταβατικό σημείο από όπου και έπειτα το σύστημα δέχεται συχνότητες.</w:t>
      </w:r>
    </w:p>
    <w:p w14:paraId="0000003C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</w:rPr>
      </w:pPr>
    </w:p>
    <w:p w14:paraId="0000003D" w14:textId="032EBDF5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 w:rsidRPr="5470D65E">
        <w:rPr>
          <w:rFonts w:ascii="Times New Roman" w:eastAsia="Times New Roman" w:hAnsi="Times New Roman" w:cs="Times New Roman"/>
          <w:b/>
          <w:bCs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Χρησιμοποιώντας τις συναρτήσεις </w:t>
      </w:r>
      <w:proofErr w:type="spellStart"/>
      <w:r w:rsidRPr="5470D65E">
        <w:rPr>
          <w:rFonts w:ascii="Times New Roman" w:eastAsia="Times New Roman" w:hAnsi="Times New Roman" w:cs="Times New Roman"/>
          <w:i/>
          <w:iCs/>
        </w:rPr>
        <w:t>conv</w:t>
      </w:r>
      <w:proofErr w:type="spellEnd"/>
      <w:r w:rsidRPr="5470D65E">
        <w:rPr>
          <w:rFonts w:ascii="Times New Roman" w:eastAsia="Times New Roman" w:hAnsi="Times New Roman" w:cs="Times New Roman"/>
          <w:i/>
          <w:iCs/>
        </w:rPr>
        <w:t>()</w:t>
      </w:r>
      <w:r>
        <w:rPr>
          <w:rFonts w:ascii="Times New Roman" w:eastAsia="Times New Roman" w:hAnsi="Times New Roman" w:cs="Times New Roman"/>
        </w:rPr>
        <w:t xml:space="preserve"> και </w:t>
      </w:r>
      <w:proofErr w:type="spellStart"/>
      <w:r w:rsidRPr="5470D65E">
        <w:rPr>
          <w:rFonts w:ascii="Times New Roman" w:eastAsia="Times New Roman" w:hAnsi="Times New Roman" w:cs="Times New Roman"/>
          <w:i/>
          <w:iCs/>
        </w:rPr>
        <w:t>filter</w:t>
      </w:r>
      <w:proofErr w:type="spellEnd"/>
      <w:r w:rsidRPr="5470D65E">
        <w:rPr>
          <w:rFonts w:ascii="Times New Roman" w:eastAsia="Times New Roman" w:hAnsi="Times New Roman" w:cs="Times New Roman"/>
          <w:i/>
          <w:iCs/>
        </w:rPr>
        <w:t>()</w:t>
      </w:r>
      <w:r>
        <w:rPr>
          <w:rFonts w:ascii="Times New Roman" w:eastAsia="Times New Roman" w:hAnsi="Times New Roman" w:cs="Times New Roman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begChr m:val="["/>
            <m:endChr m:val="]"/>
            <m:ctrlPr>
              <w:ins w:id="13" w:author="Microsoft Office User" w:date="2022-03-23T01:37:00Z">
                <w:rPr>
                  <w:rFonts w:ascii="Cambria Math" w:eastAsia="Cambria Math" w:hAnsi="Cambria Math" w:cs="Cambria Math"/>
                </w:rPr>
              </w:ins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(μόνο για τα πρώτα 100 δείγματα). Με ποία από τις δύο συναρτήσεις μπορούμε να υλοποιήσουμε ΙΙR φίλτρα;</w:t>
      </w:r>
    </w:p>
    <w:p w14:paraId="0000003E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3F" w14:textId="0C69B7B5" w:rsidR="00842AD4" w:rsidRDefault="005F7E84" w:rsidP="00C90A51">
      <w:pPr>
        <w:pStyle w:val="Normal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4C6705">
        <w:rPr>
          <w:rFonts w:ascii="Times New Roman" w:eastAsia="Times New Roman" w:hAnsi="Times New Roman" w:cs="Times New Roman"/>
        </w:rPr>
        <w:t xml:space="preserve"> </w:t>
      </w:r>
      <w:r w:rsidR="00BF1C6F">
        <w:rPr>
          <w:rFonts w:ascii="Times New Roman" w:eastAsia="Times New Roman" w:hAnsi="Times New Roman" w:cs="Times New Roman"/>
        </w:rPr>
        <w:t xml:space="preserve">Δειγματοληψία για </w:t>
      </w:r>
      <w:r w:rsidR="00BF1C6F">
        <w:rPr>
          <w:rFonts w:ascii="Times New Roman" w:eastAsia="Times New Roman" w:hAnsi="Times New Roman" w:cs="Times New Roman"/>
          <w:lang w:val="en-US"/>
        </w:rPr>
        <w:t>n</w:t>
      </w:r>
      <w:r w:rsidR="00BF1C6F">
        <w:rPr>
          <w:rFonts w:ascii="Times New Roman" w:eastAsia="Times New Roman" w:hAnsi="Times New Roman" w:cs="Times New Roman"/>
        </w:rPr>
        <w:t xml:space="preserve"> = 10</w:t>
      </w:r>
      <w:r w:rsidR="00BF1C6F" w:rsidRPr="00BF1C6F">
        <w:rPr>
          <w:rFonts w:ascii="Times New Roman" w:eastAsia="Times New Roman" w:hAnsi="Times New Roman" w:cs="Times New Roman"/>
        </w:rPr>
        <w:t>0 δε</w:t>
      </w:r>
      <w:r w:rsidR="00BF1C6F">
        <w:rPr>
          <w:rFonts w:ascii="Times New Roman" w:eastAsia="Times New Roman" w:hAnsi="Times New Roman" w:cs="Times New Roman"/>
        </w:rPr>
        <w:t>ίγματα.</w:t>
      </w:r>
    </w:p>
    <w:p w14:paraId="184F339A" w14:textId="28BA1AC0" w:rsidR="004C6705" w:rsidRDefault="00C071E7" w:rsidP="00C90A51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Οι συναρτήσεις </w:t>
      </w:r>
      <w:r w:rsidRPr="00C071E7">
        <w:rPr>
          <w:rFonts w:ascii="Times New Roman" w:eastAsia="Times New Roman" w:hAnsi="Times New Roman" w:cs="Times New Roman"/>
          <w:i/>
          <w:lang w:val="en-US"/>
        </w:rPr>
        <w:t>conv</w:t>
      </w:r>
      <w:r w:rsidRPr="00C071E7">
        <w:rPr>
          <w:rFonts w:ascii="Times New Roman" w:eastAsia="Times New Roman" w:hAnsi="Times New Roman" w:cs="Times New Roman"/>
          <w:i/>
        </w:rPr>
        <w:t>()</w:t>
      </w:r>
      <w:r w:rsidRPr="00C071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και </w:t>
      </w:r>
      <w:r w:rsidRPr="00C071E7">
        <w:rPr>
          <w:rFonts w:ascii="Times New Roman" w:eastAsia="Times New Roman" w:hAnsi="Times New Roman" w:cs="Times New Roman"/>
          <w:i/>
          <w:lang w:val="en-US"/>
        </w:rPr>
        <w:t>filter</w:t>
      </w:r>
      <w:r w:rsidRPr="00C071E7">
        <w:rPr>
          <w:rFonts w:ascii="Times New Roman" w:eastAsia="Times New Roman" w:hAnsi="Times New Roman" w:cs="Times New Roman"/>
          <w:i/>
        </w:rPr>
        <w:t>()</w:t>
      </w:r>
      <w:r w:rsidRPr="00C071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δίνουν μεν το ίδιο αποτέλεσμα, αλλά η </w:t>
      </w:r>
      <w:r w:rsidRPr="00C071E7">
        <w:rPr>
          <w:rFonts w:ascii="Times New Roman" w:eastAsia="Times New Roman" w:hAnsi="Times New Roman" w:cs="Times New Roman"/>
          <w:i/>
          <w:lang w:val="en-US"/>
        </w:rPr>
        <w:t>filter</w:t>
      </w:r>
      <w:r w:rsidRPr="00C071E7">
        <w:rPr>
          <w:rFonts w:ascii="Times New Roman" w:eastAsia="Times New Roman" w:hAnsi="Times New Roman" w:cs="Times New Roman"/>
          <w:i/>
        </w:rPr>
        <w:t>()</w:t>
      </w:r>
      <w:r w:rsidRPr="00C071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είναι αυτή που μπορεί να χρησιμοποιηθεί και για </w:t>
      </w:r>
      <w:r>
        <w:rPr>
          <w:rFonts w:ascii="Times New Roman" w:eastAsia="Times New Roman" w:hAnsi="Times New Roman" w:cs="Times New Roman"/>
          <w:lang w:val="en-US"/>
        </w:rPr>
        <w:t>IIR</w:t>
      </w:r>
      <w:r w:rsidR="00C90A51" w:rsidRPr="00C90A51">
        <w:rPr>
          <w:rFonts w:ascii="Times New Roman" w:eastAsia="Times New Roman" w:hAnsi="Times New Roman" w:cs="Times New Roman"/>
        </w:rPr>
        <w:t xml:space="preserve"> (</w:t>
      </w:r>
      <w:r w:rsidR="00C90A51">
        <w:rPr>
          <w:rFonts w:ascii="Times New Roman" w:eastAsia="Times New Roman" w:hAnsi="Times New Roman" w:cs="Times New Roman"/>
          <w:b/>
          <w:lang w:val="en-US"/>
        </w:rPr>
        <w:t>infinite</w:t>
      </w:r>
      <w:r w:rsidR="00C90A51" w:rsidRPr="00C90A51">
        <w:rPr>
          <w:rFonts w:ascii="Times New Roman" w:eastAsia="Times New Roman" w:hAnsi="Times New Roman" w:cs="Times New Roman"/>
        </w:rPr>
        <w:t xml:space="preserve"> </w:t>
      </w:r>
      <w:r w:rsidR="00C90A51">
        <w:rPr>
          <w:rFonts w:ascii="Times New Roman" w:eastAsia="Times New Roman" w:hAnsi="Times New Roman" w:cs="Times New Roman"/>
          <w:lang w:val="en-US"/>
        </w:rPr>
        <w:t>impulse</w:t>
      </w:r>
      <w:r w:rsidR="00C90A51" w:rsidRPr="00C90A51">
        <w:rPr>
          <w:rFonts w:ascii="Times New Roman" w:eastAsia="Times New Roman" w:hAnsi="Times New Roman" w:cs="Times New Roman"/>
        </w:rPr>
        <w:t xml:space="preserve"> </w:t>
      </w:r>
      <w:r w:rsidR="00C90A51">
        <w:rPr>
          <w:rFonts w:ascii="Times New Roman" w:eastAsia="Times New Roman" w:hAnsi="Times New Roman" w:cs="Times New Roman"/>
          <w:lang w:val="en-US"/>
        </w:rPr>
        <w:t>response</w:t>
      </w:r>
      <w:r w:rsidR="00C90A51" w:rsidRPr="00C90A51">
        <w:rPr>
          <w:rFonts w:ascii="Times New Roman" w:eastAsia="Times New Roman" w:hAnsi="Times New Roman" w:cs="Times New Roman"/>
        </w:rPr>
        <w:t>)</w:t>
      </w:r>
      <w:r w:rsidRPr="00C071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φίλτρα. Η διαφορά έγκειται στα ορίσματα των 2 συναρτήσεων. Όμως στην περίπτωση της </w:t>
      </w:r>
      <w:r w:rsidRPr="00C071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>filter</w:t>
      </w:r>
      <w:r w:rsidRPr="00C071E7">
        <w:rPr>
          <w:rFonts w:ascii="Times New Roman" w:eastAsia="Times New Roman" w:hAnsi="Times New Roman" w:cs="Times New Roman"/>
          <w:i/>
        </w:rPr>
        <w:t>()</w:t>
      </w:r>
      <w:r w:rsidRPr="00C071E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το μεσαίο όρισμα ‘Α’</w:t>
      </w:r>
      <w:r w:rsidRPr="00C071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μπορεί να οριστεί ως μονάδα και μέσω αναδρομής, οι συντελεστές του φίλτρου θα είναι απλώς ‘1’.</w:t>
      </w:r>
    </w:p>
    <w:p w14:paraId="4F10D579" w14:textId="77777777" w:rsidR="00CA65E2" w:rsidRDefault="00CA65E2" w:rsidP="00C90A51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</w:p>
    <w:p w14:paraId="53DA5E72" w14:textId="77777777" w:rsidR="00CA65E2" w:rsidRPr="00C90A51" w:rsidRDefault="00CA65E2" w:rsidP="00C90A51">
      <w:pPr>
        <w:pStyle w:val="Normal0"/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42AD4" w14:paraId="7901D699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0000040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conv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00000041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filter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</w:tr>
      <w:tr w:rsidR="00842AD4" w:rsidRPr="00B45C9F" w14:paraId="5DAB6C7B" w14:textId="77777777">
        <w:trPr>
          <w:trHeight w:val="2600"/>
        </w:trPr>
        <w:tc>
          <w:tcPr>
            <w:tcW w:w="4675" w:type="dxa"/>
            <w:vAlign w:val="center"/>
          </w:tcPr>
          <w:p w14:paraId="00000042" w14:textId="1A875061" w:rsidR="00842AD4" w:rsidRDefault="00AA44B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4234765" wp14:editId="6876C355">
                  <wp:extent cx="2831465" cy="2277745"/>
                  <wp:effectExtent l="0" t="0" r="6985" b="8255"/>
                  <wp:docPr id="17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2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0000043" w14:textId="0D6E3C34" w:rsidR="00842AD4" w:rsidRDefault="00AA44B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908408D" wp14:editId="2CA13AC3">
                  <wp:extent cx="2831465" cy="2155825"/>
                  <wp:effectExtent l="0" t="0" r="6985" b="0"/>
                  <wp:docPr id="16" name="Εικόνα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4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45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509C540A" w14:textId="77777777" w:rsidR="00F12187" w:rsidRDefault="00F12187">
      <w:pPr>
        <w:pStyle w:val="Normal0"/>
        <w:rPr>
          <w:rFonts w:ascii="Times New Roman" w:eastAsia="Times New Roman" w:hAnsi="Times New Roman" w:cs="Times New Roman"/>
        </w:rPr>
      </w:pPr>
    </w:p>
    <w:p w14:paraId="00000046" w14:textId="77777777" w:rsidR="00842AD4" w:rsidRDefault="005F7E84">
      <w:pPr>
        <w:pStyle w:val="Normal0"/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5 (ε) </w:t>
      </w:r>
      <w:r>
        <w:rPr>
          <w:rFonts w:ascii="Times New Roman" w:eastAsia="Times New Roman" w:hAnsi="Times New Roman" w:cs="Times New Roman"/>
        </w:rPr>
        <w:t xml:space="preserve"> Σχεδιάστε το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(x)))</w:t>
      </w:r>
      <w:r>
        <w:t xml:space="preserve"> </w:t>
      </w:r>
      <w:r>
        <w:rPr>
          <w:rFonts w:ascii="Times New Roman" w:eastAsia="Times New Roman" w:hAnsi="Times New Roman" w:cs="Times New Roman"/>
        </w:rPr>
        <w:t>και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(y)))</w:t>
      </w:r>
      <w:r>
        <w:t>.</w:t>
      </w:r>
    </w:p>
    <w:p w14:paraId="21BC5358" w14:textId="4C89F07A" w:rsidR="00DD2543" w:rsidRDefault="005F7E84" w:rsidP="00045F1D">
      <w:pPr>
        <w:pStyle w:val="Normal0"/>
        <w:ind w:left="720"/>
        <w:jc w:val="both"/>
        <w:rPr>
          <w:b/>
        </w:rPr>
      </w:pPr>
      <w:r>
        <w:rPr>
          <w:b/>
        </w:rPr>
        <w:t>Απάντηση:</w:t>
      </w:r>
      <w:r w:rsidR="00DD2543" w:rsidRPr="00DD2543">
        <w:rPr>
          <w:b/>
        </w:rPr>
        <w:t xml:space="preserve"> </w:t>
      </w:r>
      <w:r w:rsidR="00DD2543">
        <w:t>Με βάσει τις γραφικές παραστάσεις, το σύστημα φαίνεται να εξομαλύνει τις συχνότητες του σήματος εισόδου. Έτσι οι μεταβάσεις δε γίνονται πλέον απότομα.</w:t>
      </w:r>
      <w:r w:rsidR="00547BC1" w:rsidRPr="00EC40EE">
        <w:rPr>
          <w:b/>
        </w:rPr>
        <w:t xml:space="preserve"> </w:t>
      </w:r>
    </w:p>
    <w:p w14:paraId="5B9D84A1" w14:textId="50D622B8" w:rsidR="005B1239" w:rsidRDefault="00EC40EE" w:rsidP="00045F1D">
      <w:pPr>
        <w:pStyle w:val="Normal0"/>
        <w:ind w:left="720"/>
        <w:jc w:val="both"/>
      </w:pPr>
      <w:r>
        <w:t xml:space="preserve">Σε αντίθεση με τον </w:t>
      </w:r>
      <w:r>
        <w:rPr>
          <w:lang w:val="en-US"/>
        </w:rPr>
        <w:t>DTFT</w:t>
      </w:r>
      <w:r w:rsidRPr="00EC40EE">
        <w:t xml:space="preserve">, </w:t>
      </w:r>
      <w:r>
        <w:rPr>
          <w:lang w:val="en-US"/>
        </w:rPr>
        <w:t>o</w:t>
      </w:r>
      <w:r w:rsidRPr="00EC40EE">
        <w:t xml:space="preserve"> </w:t>
      </w:r>
      <w:r w:rsidRPr="00EC40EE">
        <w:rPr>
          <w:b/>
          <w:lang w:val="en-US"/>
        </w:rPr>
        <w:t>DFT</w:t>
      </w:r>
      <w:r w:rsidRPr="00EC40EE">
        <w:t xml:space="preserve"> </w:t>
      </w:r>
      <w:r>
        <w:t xml:space="preserve">φαίνεται να είναι πιο χρήσιμος στην περίπτωσή μας δεδομένου ότι το σήμα εισόδου αποτελείται από τριγωνομετρικές σχέσης. Επίσης ο </w:t>
      </w:r>
      <w:r>
        <w:rPr>
          <w:lang w:val="en-US"/>
        </w:rPr>
        <w:t>DTFT</w:t>
      </w:r>
      <w:r w:rsidRPr="00EC40EE">
        <w:t xml:space="preserve"> </w:t>
      </w:r>
      <w:r>
        <w:t>εκτείνεται από το -</w:t>
      </w:r>
      <w:r w:rsidRPr="00EC40EE">
        <w:rPr>
          <w:rFonts w:ascii="Arial" w:hAnsi="Arial" w:cs="Arial"/>
          <w:color w:val="202124"/>
          <w:szCs w:val="48"/>
          <w:shd w:val="clear" w:color="auto" w:fill="FFFFFF"/>
        </w:rPr>
        <w:t>∞</w:t>
      </w:r>
      <w:r>
        <w:t xml:space="preserve"> έως το </w:t>
      </w:r>
      <w:r w:rsidRPr="00EC40EE">
        <w:t>+</w:t>
      </w:r>
      <w:r w:rsidRPr="00EC40EE">
        <w:rPr>
          <w:rFonts w:ascii="Arial" w:hAnsi="Arial" w:cs="Arial"/>
          <w:color w:val="202124"/>
          <w:szCs w:val="48"/>
          <w:shd w:val="clear" w:color="auto" w:fill="FFFFFF"/>
        </w:rPr>
        <w:t>∞</w:t>
      </w:r>
      <w:r w:rsidRPr="00EC40EE">
        <w:rPr>
          <w:rFonts w:ascii="Arial" w:hAnsi="Arial" w:cs="Arial"/>
          <w:color w:val="202124"/>
          <w:szCs w:val="48"/>
          <w:shd w:val="clear" w:color="auto" w:fill="FFFFFF"/>
        </w:rPr>
        <w:t xml:space="preserve"> </w:t>
      </w:r>
      <w:r>
        <w:t xml:space="preserve">ενώ στην περίπτωσή </w:t>
      </w:r>
      <w:r w:rsidR="00045F1D">
        <w:t xml:space="preserve">μας ενδιαφερόμαστε για διακριτές τιμές που </w:t>
      </w:r>
      <m:oMath>
        <m:r>
          <w:rPr>
            <w:rFonts w:ascii="Cambria Math" w:hAnsi="Cambria Math"/>
          </w:rPr>
          <m:t>∈[0, 16000]</m:t>
        </m:r>
      </m:oMath>
      <w:r w:rsidR="00045F1D">
        <w:t>.</w:t>
      </w:r>
    </w:p>
    <w:p w14:paraId="597D6909" w14:textId="77777777" w:rsidR="00045F1D" w:rsidRPr="00EC40EE" w:rsidRDefault="00045F1D" w:rsidP="00045F1D">
      <w:pPr>
        <w:pStyle w:val="Normal0"/>
        <w:ind w:left="720"/>
        <w:jc w:val="both"/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42AD4" w14:paraId="50048782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0000048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|DFT{x}|</m:t>
                </m:r>
              </m:oMath>
            </m:oMathPara>
          </w:p>
        </w:tc>
        <w:tc>
          <w:tcPr>
            <w:tcW w:w="4675" w:type="dxa"/>
            <w:shd w:val="clear" w:color="auto" w:fill="D9D9D9"/>
            <w:vAlign w:val="center"/>
          </w:tcPr>
          <w:p w14:paraId="00000049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|DFT{y}|</m:t>
                </m:r>
              </m:oMath>
            </m:oMathPara>
          </w:p>
        </w:tc>
      </w:tr>
      <w:tr w:rsidR="00842AD4" w14:paraId="02EB378F" w14:textId="77777777">
        <w:trPr>
          <w:trHeight w:val="2600"/>
        </w:trPr>
        <w:tc>
          <w:tcPr>
            <w:tcW w:w="4675" w:type="dxa"/>
            <w:vAlign w:val="center"/>
          </w:tcPr>
          <w:p w14:paraId="0000004A" w14:textId="2875ED59" w:rsidR="00842AD4" w:rsidRDefault="005B123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F1F4580" wp14:editId="7DBA14FD">
                  <wp:extent cx="2831465" cy="2137410"/>
                  <wp:effectExtent l="0" t="0" r="6985" b="0"/>
                  <wp:docPr id="18" name="Εικόνα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000004B" w14:textId="6F0B1A29" w:rsidR="00842AD4" w:rsidRDefault="005B123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7F79587" wp14:editId="10300E9F">
                  <wp:extent cx="2831465" cy="2158365"/>
                  <wp:effectExtent l="0" t="0" r="6985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C" w14:textId="77777777" w:rsidR="00842AD4" w:rsidRDefault="00842AD4" w:rsidP="28051E62">
      <w:pPr>
        <w:pStyle w:val="Normal0"/>
        <w:rPr>
          <w:b/>
          <w:bCs/>
        </w:rPr>
      </w:pPr>
    </w:p>
    <w:p w14:paraId="780ECCF3" w14:textId="738B96CB" w:rsidR="28051E62" w:rsidRDefault="28051E62" w:rsidP="28051E62">
      <w:pPr>
        <w:pStyle w:val="Normal0"/>
        <w:jc w:val="both"/>
        <w:rPr>
          <w:rFonts w:ascii="Times New Roman" w:eastAsia="Times New Roman" w:hAnsi="Times New Roman" w:cs="Times New Roman"/>
        </w:rPr>
      </w:pPr>
      <w:r w:rsidRPr="4F770AE2">
        <w:rPr>
          <w:rFonts w:ascii="Times New Roman" w:eastAsia="Times New Roman" w:hAnsi="Times New Roman" w:cs="Times New Roman"/>
          <w:b/>
          <w:bCs/>
        </w:rPr>
        <w:t xml:space="preserve">Ερώτηση 6 (α) </w:t>
      </w:r>
      <w:r w:rsidRPr="4F770AE2">
        <w:rPr>
          <w:rFonts w:ascii="Times New Roman" w:eastAsia="Times New Roman" w:hAnsi="Times New Roman" w:cs="Times New Roman"/>
        </w:rPr>
        <w:t>Ποιος μετασχηματισ</w:t>
      </w:r>
      <w:r w:rsidR="00F513F2">
        <w:rPr>
          <w:rFonts w:ascii="Times New Roman" w:eastAsia="Times New Roman" w:hAnsi="Times New Roman" w:cs="Times New Roman"/>
        </w:rPr>
        <w:t>μ</w:t>
      </w:r>
      <w:r w:rsidRPr="4F770AE2">
        <w:rPr>
          <w:rFonts w:ascii="Times New Roman" w:eastAsia="Times New Roman" w:hAnsi="Times New Roman" w:cs="Times New Roman"/>
        </w:rPr>
        <w:t>ός/αλγόριθμος υλοποιείται κάθε φορά και γιατί;</w:t>
      </w:r>
    </w:p>
    <w:p w14:paraId="09720F76" w14:textId="7DADFDC5" w:rsidR="28051E62" w:rsidRPr="009B0721" w:rsidRDefault="28051E62" w:rsidP="009B0721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 w:rsidRPr="28051E62">
        <w:rPr>
          <w:rFonts w:ascii="Times New Roman" w:eastAsia="Times New Roman" w:hAnsi="Times New Roman" w:cs="Times New Roman"/>
          <w:b/>
          <w:bCs/>
        </w:rPr>
        <w:t>Απάντηση:</w:t>
      </w:r>
      <w:r w:rsidR="009B0721" w:rsidRPr="009B0721">
        <w:rPr>
          <w:rFonts w:ascii="Times New Roman" w:eastAsia="Times New Roman" w:hAnsi="Times New Roman" w:cs="Times New Roman"/>
          <w:bCs/>
        </w:rPr>
        <w:t xml:space="preserve"> </w:t>
      </w:r>
      <w:r w:rsidR="009B0721">
        <w:rPr>
          <w:rFonts w:ascii="Times New Roman" w:eastAsia="Times New Roman" w:hAnsi="Times New Roman" w:cs="Times New Roman"/>
          <w:bCs/>
        </w:rPr>
        <w:t xml:space="preserve">Σε περιπτώσεις «καθαρών» δυνάμεων του 2, φαίνεται να προτιμάται ο μετασχηματισμός </w:t>
      </w:r>
      <w:r w:rsidR="009B0721">
        <w:rPr>
          <w:rFonts w:ascii="Times New Roman" w:eastAsia="Times New Roman" w:hAnsi="Times New Roman" w:cs="Times New Roman"/>
          <w:bCs/>
          <w:lang w:val="en-US"/>
        </w:rPr>
        <w:t>FFT</w:t>
      </w:r>
      <w:r w:rsidR="009B0721" w:rsidRPr="009B0721">
        <w:rPr>
          <w:rFonts w:ascii="Times New Roman" w:eastAsia="Times New Roman" w:hAnsi="Times New Roman" w:cs="Times New Roman"/>
          <w:bCs/>
        </w:rPr>
        <w:t xml:space="preserve">, </w:t>
      </w:r>
      <w:r w:rsidR="009B0721">
        <w:rPr>
          <w:rFonts w:ascii="Times New Roman" w:eastAsia="Times New Roman" w:hAnsi="Times New Roman" w:cs="Times New Roman"/>
          <w:bCs/>
        </w:rPr>
        <w:t>ο οποίος βασίζεται στην τακτική διαίρει και βασίλευε. Εξού και οι μεγάλες διαφορές χρόνου υπολογισμού.</w:t>
      </w:r>
    </w:p>
    <w:p w14:paraId="5B611C5C" w14:textId="0E45F0F1" w:rsidR="28051E62" w:rsidRPr="00B65BCA" w:rsidRDefault="00B65BCA" w:rsidP="28051E62">
      <w:pPr>
        <w:pStyle w:val="Normal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Cs/>
        </w:rPr>
        <w:t>Για μήκος σήματος Ν-1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χρησιμοποιείται ο </w:t>
      </w:r>
      <w:r>
        <w:rPr>
          <w:rFonts w:ascii="Times New Roman" w:eastAsia="Times New Roman" w:hAnsi="Times New Roman" w:cs="Times New Roman"/>
          <w:bCs/>
          <w:lang w:val="en-US"/>
        </w:rPr>
        <w:t>DFT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B65BCA">
        <w:rPr>
          <w:rFonts w:ascii="Times New Roman" w:eastAsia="Times New Roman" w:hAnsi="Times New Roman" w:cs="Times New Roman"/>
          <w:bCs/>
        </w:rPr>
        <w:t>αλλ</w:t>
      </w:r>
      <w:r>
        <w:rPr>
          <w:rFonts w:ascii="Times New Roman" w:eastAsia="Times New Roman" w:hAnsi="Times New Roman" w:cs="Times New Roman"/>
          <w:bCs/>
        </w:rPr>
        <w:t>ά με παραπάνω χρονική καθυστέρηση.</w:t>
      </w:r>
    </w:p>
    <w:p w14:paraId="55C8E801" w14:textId="77777777" w:rsidR="00B65BCA" w:rsidRDefault="00B65BCA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17FC5DBD" w14:textId="24CA3E9C" w:rsidR="28051E62" w:rsidRPr="00B27082" w:rsidRDefault="003F40FB" w:rsidP="28051E62">
      <w:pPr>
        <w:pStyle w:val="Normal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2F1197">
        <w:rPr>
          <w:rFonts w:ascii="Times New Roman" w:eastAsia="Times New Roman" w:hAnsi="Times New Roman" w:cs="Times New Roman"/>
          <w:bCs/>
          <w:u w:val="single"/>
        </w:rPr>
        <w:t xml:space="preserve">Πολυπλοκότητα </w:t>
      </w:r>
      <w:r w:rsidRPr="00B65BCA">
        <w:rPr>
          <w:rFonts w:ascii="Times New Roman" w:eastAsia="Times New Roman" w:hAnsi="Times New Roman" w:cs="Times New Roman"/>
          <w:b/>
          <w:bCs/>
          <w:u w:val="single"/>
          <w:lang w:val="en-US"/>
        </w:rPr>
        <w:t>DFT</w:t>
      </w:r>
      <w:r w:rsidR="00B27082" w:rsidRPr="00B27082">
        <w:rPr>
          <w:rFonts w:ascii="Times New Roman" w:eastAsia="Times New Roman" w:hAnsi="Times New Roman" w:cs="Times New Roman"/>
          <w:bCs/>
          <w:u w:val="single"/>
        </w:rPr>
        <w:t>:</w:t>
      </w:r>
      <w:r w:rsidR="002F1197" w:rsidRPr="00B65BCA">
        <w:rPr>
          <w:rFonts w:ascii="Times New Roman" w:eastAsia="Times New Roman" w:hAnsi="Times New Roman" w:cs="Times New Roman"/>
          <w:bCs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</w:p>
    <w:p w14:paraId="3B5A2D18" w14:textId="2EA5EADD" w:rsidR="003F40FB" w:rsidRPr="002F1197" w:rsidRDefault="003F40FB" w:rsidP="28051E62">
      <w:pPr>
        <w:pStyle w:val="Normal0"/>
        <w:rPr>
          <w:rFonts w:ascii="Times New Roman" w:eastAsia="Times New Roman" w:hAnsi="Times New Roman" w:cs="Times New Roman"/>
          <w:bCs/>
          <w:u w:val="single"/>
        </w:rPr>
      </w:pPr>
      <w:r w:rsidRPr="002F1197">
        <w:rPr>
          <w:rFonts w:ascii="Times New Roman" w:eastAsia="Times New Roman" w:hAnsi="Times New Roman" w:cs="Times New Roman"/>
          <w:bCs/>
        </w:rPr>
        <w:tab/>
      </w:r>
      <w:r w:rsidRPr="002F1197">
        <w:rPr>
          <w:rFonts w:ascii="Times New Roman" w:eastAsia="Times New Roman" w:hAnsi="Times New Roman" w:cs="Times New Roman"/>
          <w:bCs/>
          <w:u w:val="single"/>
        </w:rPr>
        <w:t xml:space="preserve">Πολυπλοκότητα </w:t>
      </w:r>
      <w:r w:rsidRPr="00B65BCA">
        <w:rPr>
          <w:rFonts w:ascii="Times New Roman" w:eastAsia="Times New Roman" w:hAnsi="Times New Roman" w:cs="Times New Roman"/>
          <w:b/>
          <w:bCs/>
          <w:u w:val="single"/>
          <w:lang w:val="en-US"/>
        </w:rPr>
        <w:t>FFT</w:t>
      </w:r>
      <w:r w:rsidR="002F1197" w:rsidRPr="002F1197">
        <w:rPr>
          <w:rFonts w:ascii="Times New Roman" w:eastAsia="Times New Roman" w:hAnsi="Times New Roman" w:cs="Times New Roman"/>
          <w:bCs/>
          <w:u w:val="single"/>
        </w:rPr>
        <w:t>:</w:t>
      </w:r>
      <w:r w:rsidR="002F1197" w:rsidRPr="002F1197">
        <w:rPr>
          <w:rFonts w:ascii="Times New Roman" w:eastAsia="Times New Roman" w:hAnsi="Times New Roman" w:cs="Times New Roman"/>
          <w:bCs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O(n*</m:t>
        </m:r>
        <m:func>
          <m:funcPr>
            <m:ctrlPr>
              <w:rPr>
                <w:rFonts w:ascii="Cambria Math" w:eastAsia="Times New Roman" w:hAnsi="Cambria Math" w:cs="Times New Roman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Times New Roman"/>
          </w:rPr>
          <m:t>)</m:t>
        </m:r>
      </m:oMath>
    </w:p>
    <w:p w14:paraId="59C6B878" w14:textId="379FB53A" w:rsidR="00F513F2" w:rsidRDefault="00F513F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7B660CEF" w14:textId="77777777" w:rsidR="00CA65E2" w:rsidRDefault="00CA65E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  <w:bookmarkStart w:id="14" w:name="_GoBack"/>
      <w:bookmarkEnd w:id="14"/>
    </w:p>
    <w:p w14:paraId="04F83F8D" w14:textId="42AAB0A8" w:rsidR="00F513F2" w:rsidRDefault="00F513F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15188CC1" w14:textId="77777777" w:rsidR="00F125CA" w:rsidRDefault="00F125CA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2947EBDC" w14:textId="77777777" w:rsidR="00F513F2" w:rsidRDefault="00F513F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0CAC980A" w14:textId="5FCED977" w:rsidR="28051E62" w:rsidRDefault="28051E62">
      <w:pPr>
        <w:pStyle w:val="Normal0"/>
      </w:pPr>
      <w:r w:rsidRPr="28051E62">
        <w:rPr>
          <w:rFonts w:ascii="Times New Roman" w:eastAsia="Times New Roman" w:hAnsi="Times New Roman" w:cs="Times New Roman"/>
          <w:b/>
          <w:bCs/>
        </w:rPr>
        <w:t xml:space="preserve">Ερώτηση 6 (β) </w:t>
      </w:r>
      <w:r w:rsidRPr="28051E62">
        <w:rPr>
          <w:rFonts w:ascii="Times New Roman" w:eastAsia="Times New Roman" w:hAnsi="Times New Roman" w:cs="Times New Roman"/>
        </w:rPr>
        <w:t xml:space="preserve"> Καταγράψτε </w:t>
      </w:r>
      <w:r w:rsidR="00F513F2">
        <w:rPr>
          <w:rFonts w:ascii="Times New Roman" w:eastAsia="Times New Roman" w:hAnsi="Times New Roman" w:cs="Times New Roman"/>
        </w:rPr>
        <w:t xml:space="preserve">στον παρακάτω πίνακα </w:t>
      </w:r>
      <w:r w:rsidRPr="28051E62">
        <w:rPr>
          <w:rFonts w:ascii="Times New Roman" w:eastAsia="Times New Roman" w:hAnsi="Times New Roman" w:cs="Times New Roman"/>
        </w:rPr>
        <w:t>τα αποτελέσματα σας για 10000 επαναλήψεις</w:t>
      </w:r>
      <w:r>
        <w:t>.</w:t>
      </w:r>
    </w:p>
    <w:p w14:paraId="284B11F7" w14:textId="47300DB2" w:rsidR="28051E62" w:rsidRDefault="28051E62" w:rsidP="28051E62">
      <w:pPr>
        <w:pStyle w:val="Normal0"/>
        <w:ind w:firstLine="720"/>
        <w:rPr>
          <w:b/>
          <w:bCs/>
        </w:rPr>
      </w:pPr>
    </w:p>
    <w:tbl>
      <w:tblPr>
        <w:tblStyle w:val="af1"/>
        <w:tblW w:w="9360" w:type="dxa"/>
        <w:tblLayout w:type="fixed"/>
        <w:tblLook w:val="06A0" w:firstRow="1" w:lastRow="0" w:firstColumn="1" w:lastColumn="0" w:noHBand="1" w:noVBand="1"/>
      </w:tblPr>
      <w:tblGrid>
        <w:gridCol w:w="2155"/>
        <w:gridCol w:w="3602"/>
        <w:gridCol w:w="3603"/>
      </w:tblGrid>
      <w:tr w:rsidR="00F513F2" w14:paraId="16BF1C5E" w14:textId="77777777" w:rsidTr="00113990">
        <w:trPr>
          <w:trHeight w:val="555"/>
        </w:trPr>
        <w:tc>
          <w:tcPr>
            <w:tcW w:w="2155" w:type="dxa"/>
            <w:shd w:val="clear" w:color="auto" w:fill="D9D9D9" w:themeFill="background1" w:themeFillShade="D9"/>
          </w:tcPr>
          <w:p w14:paraId="42A65342" w14:textId="77777777" w:rsidR="00F513F2" w:rsidRDefault="00F513F2" w:rsidP="28051E62">
            <w:pPr>
              <w:pStyle w:val="Normal0"/>
              <w:jc w:val="center"/>
              <w:rPr>
                <w:b/>
                <w:bCs/>
              </w:rPr>
            </w:pPr>
            <w:r w:rsidRPr="28051E62">
              <w:rPr>
                <w:b/>
                <w:bCs/>
              </w:rPr>
              <w:t>Μήκος Ακολουθίας</w:t>
            </w:r>
          </w:p>
          <w:p w14:paraId="7A57A1CF" w14:textId="01D4D310" w:rsidR="00F513F2" w:rsidRPr="00F513F2" w:rsidRDefault="00F513F2" w:rsidP="28051E62">
            <w:pPr>
              <w:pStyle w:val="Normal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3602" w:type="dxa"/>
            <w:shd w:val="clear" w:color="auto" w:fill="D9D9D9" w:themeFill="background1" w:themeFillShade="D9"/>
          </w:tcPr>
          <w:p w14:paraId="28A979E3" w14:textId="77777777" w:rsidR="00F513F2" w:rsidRPr="00482ADD" w:rsidRDefault="00F513F2" w:rsidP="28051E62">
            <w:pPr>
              <w:pStyle w:val="Normal0"/>
              <w:jc w:val="center"/>
              <w:rPr>
                <w:b/>
                <w:bCs/>
              </w:rPr>
            </w:pPr>
            <w:r w:rsidRPr="28051E62">
              <w:rPr>
                <w:b/>
                <w:bCs/>
              </w:rPr>
              <w:t>Χρόνος Εκτέλεσης</w:t>
            </w:r>
            <w:r>
              <w:rPr>
                <w:b/>
                <w:bCs/>
              </w:rPr>
              <w:t xml:space="preserve">  </w:t>
            </w:r>
            <w:r>
              <w:rPr>
                <w:b/>
                <w:bCs/>
                <w:lang w:val="en-US"/>
              </w:rPr>
              <w:t>DFT</w:t>
            </w:r>
          </w:p>
          <w:p w14:paraId="705E895C" w14:textId="71529FFD" w:rsidR="00F513F2" w:rsidRPr="00F513F2" w:rsidRDefault="00F513F2" w:rsidP="28051E62">
            <w:pPr>
              <w:pStyle w:val="Normal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(Μήκος Σήματος </w:t>
            </w:r>
            <w:r>
              <w:rPr>
                <w:b/>
                <w:bCs/>
                <w:lang w:val="en-US"/>
              </w:rPr>
              <w:t>N</w:t>
            </w:r>
            <w:r w:rsidRPr="00482ADD">
              <w:rPr>
                <w:b/>
                <w:bCs/>
              </w:rPr>
              <w:t>-1</w:t>
            </w:r>
            <w:r>
              <w:rPr>
                <w:b/>
                <w:bCs/>
              </w:rPr>
              <w:t>)</w:t>
            </w:r>
          </w:p>
        </w:tc>
        <w:tc>
          <w:tcPr>
            <w:tcW w:w="3603" w:type="dxa"/>
            <w:shd w:val="clear" w:color="auto" w:fill="D9D9D9" w:themeFill="background1" w:themeFillShade="D9"/>
          </w:tcPr>
          <w:p w14:paraId="728BBCF4" w14:textId="77777777" w:rsidR="00F513F2" w:rsidRPr="00482ADD" w:rsidRDefault="00F513F2" w:rsidP="28051E62">
            <w:pPr>
              <w:pStyle w:val="Normal0"/>
              <w:jc w:val="center"/>
              <w:rPr>
                <w:b/>
                <w:bCs/>
              </w:rPr>
            </w:pPr>
            <w:r w:rsidRPr="28051E62">
              <w:rPr>
                <w:b/>
                <w:bCs/>
              </w:rPr>
              <w:t>Χρόνος Εκτέλεσης</w:t>
            </w:r>
            <w:r w:rsidRPr="00482AD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FFT</w:t>
            </w:r>
          </w:p>
          <w:p w14:paraId="67D362C7" w14:textId="71E58278" w:rsidR="00F513F2" w:rsidRPr="00F513F2" w:rsidRDefault="00F513F2" w:rsidP="28051E62">
            <w:pPr>
              <w:pStyle w:val="Normal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(Μήκος Σήματος</w:t>
            </w:r>
            <w:r w:rsidRPr="00482AD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>)</w:t>
            </w:r>
          </w:p>
        </w:tc>
      </w:tr>
      <w:tr w:rsidR="00F513F2" w14:paraId="6486D7AF" w14:textId="77777777" w:rsidTr="00DA34A0">
        <w:trPr>
          <w:trHeight w:val="555"/>
        </w:trPr>
        <w:tc>
          <w:tcPr>
            <w:tcW w:w="2155" w:type="dxa"/>
          </w:tcPr>
          <w:p w14:paraId="75075FF7" w14:textId="248A7B6C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6</w:t>
            </w:r>
          </w:p>
        </w:tc>
        <w:tc>
          <w:tcPr>
            <w:tcW w:w="3602" w:type="dxa"/>
          </w:tcPr>
          <w:p w14:paraId="36F9812A" w14:textId="1441C99D" w:rsidR="00F513F2" w:rsidRDefault="002A0735" w:rsidP="00DA34A0">
            <w:pPr>
              <w:pStyle w:val="Normal0"/>
              <w:rPr>
                <w:b/>
                <w:bCs/>
              </w:rPr>
            </w:pPr>
            <w:r w:rsidRPr="002A0735">
              <w:rPr>
                <w:b/>
                <w:bCs/>
              </w:rPr>
              <w:t>0.006482</w:t>
            </w:r>
          </w:p>
        </w:tc>
        <w:tc>
          <w:tcPr>
            <w:tcW w:w="3603" w:type="dxa"/>
          </w:tcPr>
          <w:p w14:paraId="1CDCFA9B" w14:textId="752BFA31" w:rsidR="00F513F2" w:rsidRDefault="002A0735" w:rsidP="00DA34A0">
            <w:pPr>
              <w:pStyle w:val="Normal0"/>
              <w:rPr>
                <w:b/>
                <w:bCs/>
              </w:rPr>
            </w:pPr>
            <w:r w:rsidRPr="002A0735">
              <w:rPr>
                <w:b/>
                <w:bCs/>
              </w:rPr>
              <w:t>0.005185</w:t>
            </w:r>
          </w:p>
        </w:tc>
      </w:tr>
      <w:tr w:rsidR="00F513F2" w14:paraId="618D1F81" w14:textId="77777777" w:rsidTr="00DA34A0">
        <w:trPr>
          <w:trHeight w:val="555"/>
        </w:trPr>
        <w:tc>
          <w:tcPr>
            <w:tcW w:w="2155" w:type="dxa"/>
          </w:tcPr>
          <w:p w14:paraId="240D4A70" w14:textId="550F08A2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7</w:t>
            </w:r>
          </w:p>
        </w:tc>
        <w:tc>
          <w:tcPr>
            <w:tcW w:w="3602" w:type="dxa"/>
          </w:tcPr>
          <w:p w14:paraId="2CED79D0" w14:textId="3F7BBB07" w:rsidR="00F513F2" w:rsidRDefault="002A0735" w:rsidP="002A0735">
            <w:pPr>
              <w:pStyle w:val="Normal0"/>
              <w:tabs>
                <w:tab w:val="center" w:pos="1693"/>
              </w:tabs>
              <w:jc w:val="both"/>
              <w:rPr>
                <w:b/>
                <w:bCs/>
              </w:rPr>
            </w:pPr>
            <w:r w:rsidRPr="002A0735">
              <w:rPr>
                <w:b/>
                <w:bCs/>
              </w:rPr>
              <w:t>0.033476</w:t>
            </w:r>
          </w:p>
        </w:tc>
        <w:tc>
          <w:tcPr>
            <w:tcW w:w="3603" w:type="dxa"/>
          </w:tcPr>
          <w:p w14:paraId="2D66F336" w14:textId="13A2DF64" w:rsidR="00F513F2" w:rsidRDefault="00C724EE" w:rsidP="00DA34A0">
            <w:pPr>
              <w:pStyle w:val="Normal0"/>
              <w:rPr>
                <w:b/>
                <w:bCs/>
              </w:rPr>
            </w:pPr>
            <w:r w:rsidRPr="00C724EE">
              <w:rPr>
                <w:b/>
                <w:bCs/>
              </w:rPr>
              <w:t>0.006713</w:t>
            </w:r>
          </w:p>
        </w:tc>
      </w:tr>
      <w:tr w:rsidR="00F513F2" w14:paraId="383E5358" w14:textId="77777777" w:rsidTr="00DA34A0">
        <w:trPr>
          <w:trHeight w:val="555"/>
        </w:trPr>
        <w:tc>
          <w:tcPr>
            <w:tcW w:w="2155" w:type="dxa"/>
          </w:tcPr>
          <w:p w14:paraId="7DFE7D3D" w14:textId="583DFEA3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8</w:t>
            </w:r>
          </w:p>
        </w:tc>
        <w:tc>
          <w:tcPr>
            <w:tcW w:w="3602" w:type="dxa"/>
          </w:tcPr>
          <w:p w14:paraId="27178426" w14:textId="5C365765" w:rsidR="00F513F2" w:rsidRDefault="002A0735" w:rsidP="002A0735">
            <w:pPr>
              <w:pStyle w:val="Normal0"/>
              <w:rPr>
                <w:b/>
                <w:bCs/>
              </w:rPr>
            </w:pPr>
            <w:r w:rsidRPr="002A0735">
              <w:rPr>
                <w:b/>
                <w:bCs/>
              </w:rPr>
              <w:t>0.021096</w:t>
            </w:r>
          </w:p>
        </w:tc>
        <w:tc>
          <w:tcPr>
            <w:tcW w:w="3603" w:type="dxa"/>
          </w:tcPr>
          <w:p w14:paraId="4C356A5D" w14:textId="147BB00D" w:rsidR="00F513F2" w:rsidRDefault="00C724EE" w:rsidP="00C724EE">
            <w:pPr>
              <w:pStyle w:val="Normal0"/>
              <w:rPr>
                <w:b/>
                <w:bCs/>
              </w:rPr>
            </w:pPr>
            <w:r w:rsidRPr="00C724EE">
              <w:rPr>
                <w:b/>
                <w:bCs/>
              </w:rPr>
              <w:t>0.009410</w:t>
            </w:r>
            <w:r>
              <w:t xml:space="preserve"> </w:t>
            </w:r>
          </w:p>
        </w:tc>
      </w:tr>
      <w:tr w:rsidR="00F513F2" w14:paraId="0A541355" w14:textId="77777777" w:rsidTr="00DA34A0">
        <w:trPr>
          <w:trHeight w:val="555"/>
        </w:trPr>
        <w:tc>
          <w:tcPr>
            <w:tcW w:w="2155" w:type="dxa"/>
          </w:tcPr>
          <w:p w14:paraId="4A101D7A" w14:textId="10A0B4E3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9</w:t>
            </w:r>
          </w:p>
        </w:tc>
        <w:tc>
          <w:tcPr>
            <w:tcW w:w="3602" w:type="dxa"/>
          </w:tcPr>
          <w:p w14:paraId="6747A83C" w14:textId="1E3FD75A" w:rsidR="00F513F2" w:rsidRDefault="002A0735" w:rsidP="002A0735">
            <w:pPr>
              <w:pStyle w:val="Normal0"/>
              <w:rPr>
                <w:b/>
                <w:bCs/>
              </w:rPr>
            </w:pPr>
            <w:r w:rsidRPr="002A0735">
              <w:rPr>
                <w:b/>
                <w:bCs/>
              </w:rPr>
              <w:t>0.075413</w:t>
            </w:r>
          </w:p>
        </w:tc>
        <w:tc>
          <w:tcPr>
            <w:tcW w:w="3603" w:type="dxa"/>
          </w:tcPr>
          <w:p w14:paraId="430DFA9C" w14:textId="633F7516" w:rsidR="00F513F2" w:rsidRDefault="00C724EE" w:rsidP="00DA34A0">
            <w:pPr>
              <w:pStyle w:val="Normal0"/>
              <w:rPr>
                <w:b/>
                <w:bCs/>
              </w:rPr>
            </w:pPr>
            <w:r w:rsidRPr="00C724EE">
              <w:rPr>
                <w:b/>
                <w:bCs/>
              </w:rPr>
              <w:t>0.012402</w:t>
            </w:r>
          </w:p>
        </w:tc>
      </w:tr>
      <w:tr w:rsidR="00F513F2" w14:paraId="5507C93A" w14:textId="77777777" w:rsidTr="00DA34A0">
        <w:trPr>
          <w:trHeight w:val="555"/>
        </w:trPr>
        <w:tc>
          <w:tcPr>
            <w:tcW w:w="2155" w:type="dxa"/>
          </w:tcPr>
          <w:p w14:paraId="5676637E" w14:textId="5846D890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10</w:t>
            </w:r>
          </w:p>
        </w:tc>
        <w:tc>
          <w:tcPr>
            <w:tcW w:w="3602" w:type="dxa"/>
          </w:tcPr>
          <w:p w14:paraId="16D3BAC8" w14:textId="2313B4D1" w:rsidR="00F513F2" w:rsidRDefault="002A0735" w:rsidP="00DA34A0">
            <w:pPr>
              <w:pStyle w:val="Normal0"/>
              <w:rPr>
                <w:b/>
                <w:bCs/>
              </w:rPr>
            </w:pPr>
            <w:r w:rsidRPr="002A0735">
              <w:rPr>
                <w:b/>
                <w:bCs/>
              </w:rPr>
              <w:t>0.093997</w:t>
            </w:r>
          </w:p>
        </w:tc>
        <w:tc>
          <w:tcPr>
            <w:tcW w:w="3603" w:type="dxa"/>
          </w:tcPr>
          <w:p w14:paraId="53B1549C" w14:textId="171998AA" w:rsidR="00F513F2" w:rsidRDefault="00C724EE" w:rsidP="00DA34A0">
            <w:pPr>
              <w:pStyle w:val="Normal0"/>
              <w:rPr>
                <w:b/>
                <w:bCs/>
              </w:rPr>
            </w:pPr>
            <w:r w:rsidRPr="00C724EE">
              <w:rPr>
                <w:b/>
                <w:bCs/>
              </w:rPr>
              <w:t>0.023876</w:t>
            </w:r>
          </w:p>
        </w:tc>
      </w:tr>
      <w:tr w:rsidR="00F513F2" w14:paraId="3705DA6A" w14:textId="77777777" w:rsidTr="00DA34A0">
        <w:trPr>
          <w:trHeight w:val="555"/>
        </w:trPr>
        <w:tc>
          <w:tcPr>
            <w:tcW w:w="2155" w:type="dxa"/>
          </w:tcPr>
          <w:p w14:paraId="26BF86C5" w14:textId="62132AB7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11</w:t>
            </w:r>
          </w:p>
        </w:tc>
        <w:tc>
          <w:tcPr>
            <w:tcW w:w="3602" w:type="dxa"/>
          </w:tcPr>
          <w:p w14:paraId="1CA1FF19" w14:textId="74FD7CA6" w:rsidR="00F513F2" w:rsidRDefault="002A0735" w:rsidP="00DA34A0">
            <w:pPr>
              <w:pStyle w:val="Normal0"/>
              <w:rPr>
                <w:b/>
                <w:bCs/>
              </w:rPr>
            </w:pPr>
            <w:r w:rsidRPr="002A0735">
              <w:rPr>
                <w:b/>
                <w:bCs/>
              </w:rPr>
              <w:t>0.418517</w:t>
            </w:r>
          </w:p>
        </w:tc>
        <w:tc>
          <w:tcPr>
            <w:tcW w:w="3603" w:type="dxa"/>
          </w:tcPr>
          <w:p w14:paraId="0DC41928" w14:textId="6E4FBA7E" w:rsidR="00F513F2" w:rsidRDefault="00052021" w:rsidP="00DA34A0">
            <w:pPr>
              <w:pStyle w:val="Normal0"/>
              <w:rPr>
                <w:b/>
                <w:bCs/>
              </w:rPr>
            </w:pPr>
            <w:r w:rsidRPr="00052021">
              <w:rPr>
                <w:b/>
                <w:bCs/>
              </w:rPr>
              <w:t>0.040432</w:t>
            </w:r>
          </w:p>
        </w:tc>
      </w:tr>
      <w:tr w:rsidR="00F513F2" w14:paraId="251779E7" w14:textId="77777777" w:rsidTr="00DA34A0">
        <w:trPr>
          <w:trHeight w:val="555"/>
        </w:trPr>
        <w:tc>
          <w:tcPr>
            <w:tcW w:w="2155" w:type="dxa"/>
          </w:tcPr>
          <w:p w14:paraId="7698E7E6" w14:textId="13629953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12</w:t>
            </w:r>
          </w:p>
        </w:tc>
        <w:tc>
          <w:tcPr>
            <w:tcW w:w="3602" w:type="dxa"/>
          </w:tcPr>
          <w:p w14:paraId="63056920" w14:textId="1530FD92" w:rsidR="00F513F2" w:rsidRDefault="002A0735" w:rsidP="002A0735">
            <w:pPr>
              <w:pStyle w:val="Normal0"/>
              <w:tabs>
                <w:tab w:val="left" w:pos="1020"/>
              </w:tabs>
              <w:rPr>
                <w:b/>
                <w:bCs/>
              </w:rPr>
            </w:pPr>
            <w:r w:rsidRPr="002A0735">
              <w:rPr>
                <w:b/>
                <w:bCs/>
              </w:rPr>
              <w:t>0.221146</w:t>
            </w:r>
          </w:p>
        </w:tc>
        <w:tc>
          <w:tcPr>
            <w:tcW w:w="3603" w:type="dxa"/>
          </w:tcPr>
          <w:p w14:paraId="619ED327" w14:textId="19BD439F" w:rsidR="00F513F2" w:rsidRDefault="00052021" w:rsidP="00DA34A0">
            <w:pPr>
              <w:pStyle w:val="Normal0"/>
              <w:rPr>
                <w:b/>
                <w:bCs/>
              </w:rPr>
            </w:pPr>
            <w:r w:rsidRPr="00052021">
              <w:rPr>
                <w:b/>
                <w:bCs/>
              </w:rPr>
              <w:t>0.081406</w:t>
            </w:r>
          </w:p>
        </w:tc>
      </w:tr>
      <w:tr w:rsidR="00F513F2" w14:paraId="7C451A51" w14:textId="77777777" w:rsidTr="00DA34A0">
        <w:trPr>
          <w:trHeight w:val="555"/>
        </w:trPr>
        <w:tc>
          <w:tcPr>
            <w:tcW w:w="2155" w:type="dxa"/>
          </w:tcPr>
          <w:p w14:paraId="10AC5AA1" w14:textId="0805A19E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13</w:t>
            </w:r>
          </w:p>
        </w:tc>
        <w:tc>
          <w:tcPr>
            <w:tcW w:w="3602" w:type="dxa"/>
          </w:tcPr>
          <w:p w14:paraId="3F1D7F72" w14:textId="1A79B4B0" w:rsidR="00F513F2" w:rsidRPr="00C724EE" w:rsidRDefault="00C724EE" w:rsidP="00DA34A0">
            <w:pPr>
              <w:pStyle w:val="Normal0"/>
              <w:rPr>
                <w:b/>
                <w:bCs/>
                <w:lang w:val="en-US"/>
              </w:rPr>
            </w:pPr>
            <w:r w:rsidRPr="00C724EE">
              <w:rPr>
                <w:b/>
                <w:bCs/>
              </w:rPr>
              <w:t>1.839057</w:t>
            </w:r>
          </w:p>
        </w:tc>
        <w:tc>
          <w:tcPr>
            <w:tcW w:w="3603" w:type="dxa"/>
          </w:tcPr>
          <w:p w14:paraId="69AF11A7" w14:textId="54580E07" w:rsidR="00F513F2" w:rsidRDefault="00052021" w:rsidP="00DA34A0">
            <w:pPr>
              <w:pStyle w:val="Normal0"/>
              <w:rPr>
                <w:b/>
                <w:bCs/>
              </w:rPr>
            </w:pPr>
            <w:r w:rsidRPr="00052021">
              <w:rPr>
                <w:b/>
                <w:bCs/>
              </w:rPr>
              <w:t>0.164145</w:t>
            </w:r>
          </w:p>
        </w:tc>
      </w:tr>
      <w:tr w:rsidR="00F513F2" w14:paraId="5A1A00D2" w14:textId="77777777" w:rsidTr="00DA34A0">
        <w:trPr>
          <w:trHeight w:val="555"/>
        </w:trPr>
        <w:tc>
          <w:tcPr>
            <w:tcW w:w="2155" w:type="dxa"/>
          </w:tcPr>
          <w:p w14:paraId="020F8FCA" w14:textId="21CC520A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14</w:t>
            </w:r>
          </w:p>
        </w:tc>
        <w:tc>
          <w:tcPr>
            <w:tcW w:w="3602" w:type="dxa"/>
          </w:tcPr>
          <w:p w14:paraId="2A0BDD53" w14:textId="73BE87BB" w:rsidR="00F513F2" w:rsidRDefault="00C724EE" w:rsidP="00DA34A0">
            <w:pPr>
              <w:pStyle w:val="Normal0"/>
              <w:rPr>
                <w:b/>
                <w:bCs/>
              </w:rPr>
            </w:pPr>
            <w:r w:rsidRPr="00C724EE">
              <w:rPr>
                <w:b/>
                <w:bCs/>
              </w:rPr>
              <w:t>4.960151</w:t>
            </w:r>
          </w:p>
        </w:tc>
        <w:tc>
          <w:tcPr>
            <w:tcW w:w="3603" w:type="dxa"/>
          </w:tcPr>
          <w:p w14:paraId="243681B0" w14:textId="70AC866C" w:rsidR="00F513F2" w:rsidRDefault="00052021" w:rsidP="00DA34A0">
            <w:pPr>
              <w:pStyle w:val="Normal0"/>
              <w:rPr>
                <w:b/>
                <w:bCs/>
              </w:rPr>
            </w:pPr>
            <w:r w:rsidRPr="00052021">
              <w:rPr>
                <w:b/>
                <w:bCs/>
              </w:rPr>
              <w:t>0.384177</w:t>
            </w:r>
          </w:p>
        </w:tc>
      </w:tr>
      <w:tr w:rsidR="00F513F2" w14:paraId="7D14790C" w14:textId="77777777" w:rsidTr="00DA34A0">
        <w:trPr>
          <w:trHeight w:val="555"/>
        </w:trPr>
        <w:tc>
          <w:tcPr>
            <w:tcW w:w="2155" w:type="dxa"/>
          </w:tcPr>
          <w:p w14:paraId="329E67DC" w14:textId="086BE827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15</w:t>
            </w:r>
          </w:p>
        </w:tc>
        <w:tc>
          <w:tcPr>
            <w:tcW w:w="3602" w:type="dxa"/>
          </w:tcPr>
          <w:p w14:paraId="02032829" w14:textId="67A5FC81" w:rsidR="00F513F2" w:rsidRDefault="00C724EE" w:rsidP="00DA34A0">
            <w:pPr>
              <w:pStyle w:val="Normal0"/>
              <w:rPr>
                <w:b/>
                <w:bCs/>
              </w:rPr>
            </w:pPr>
            <w:r w:rsidRPr="00C724EE">
              <w:rPr>
                <w:b/>
                <w:bCs/>
              </w:rPr>
              <w:t>11.059400</w:t>
            </w:r>
          </w:p>
        </w:tc>
        <w:tc>
          <w:tcPr>
            <w:tcW w:w="3603" w:type="dxa"/>
          </w:tcPr>
          <w:p w14:paraId="4E285A13" w14:textId="211E21BD" w:rsidR="00F513F2" w:rsidRDefault="00B2357F" w:rsidP="00DA34A0">
            <w:pPr>
              <w:pStyle w:val="Normal0"/>
              <w:rPr>
                <w:b/>
                <w:bCs/>
              </w:rPr>
            </w:pPr>
            <w:r w:rsidRPr="00B2357F">
              <w:rPr>
                <w:b/>
                <w:bCs/>
              </w:rPr>
              <w:t>0.776076</w:t>
            </w:r>
          </w:p>
        </w:tc>
      </w:tr>
    </w:tbl>
    <w:p w14:paraId="286863E9" w14:textId="11C4058C" w:rsidR="28051E62" w:rsidRDefault="28051E62" w:rsidP="28051E62">
      <w:pPr>
        <w:pStyle w:val="Normal0"/>
        <w:rPr>
          <w:b/>
          <w:bCs/>
          <w:lang w:val="en-US"/>
        </w:rPr>
      </w:pPr>
    </w:p>
    <w:p w14:paraId="756407E8" w14:textId="2377467A" w:rsidR="008A1E31" w:rsidRDefault="008A1E31" w:rsidP="28051E62">
      <w:pPr>
        <w:pStyle w:val="Normal0"/>
        <w:rPr>
          <w:noProof/>
          <w:lang w:eastAsia="el-GR"/>
        </w:rPr>
      </w:pPr>
      <w:r>
        <w:rPr>
          <w:bCs/>
        </w:rPr>
        <w:t>Για τον υπολογισμό χρησιμοποιήθηκε ο παρακάτω κώδικας, με αλλαγές της μεταβλητής ‘</w:t>
      </w:r>
      <w:r w:rsidR="00971F47">
        <w:rPr>
          <w:bCs/>
          <w:lang w:val="en-US"/>
        </w:rPr>
        <w:t>TEST</w:t>
      </w:r>
      <w:r>
        <w:rPr>
          <w:bCs/>
        </w:rPr>
        <w:t>’.</w:t>
      </w:r>
      <w:r w:rsidRPr="008A1E31">
        <w:rPr>
          <w:noProof/>
          <w:lang w:eastAsia="el-GR"/>
        </w:rPr>
        <w:t xml:space="preserve"> </w:t>
      </w:r>
    </w:p>
    <w:p w14:paraId="5B40AA1D" w14:textId="77777777" w:rsidR="00971F47" w:rsidRDefault="00971F47" w:rsidP="28051E62">
      <w:pPr>
        <w:pStyle w:val="Normal0"/>
        <w:rPr>
          <w:noProof/>
          <w:lang w:eastAsia="el-GR"/>
        </w:rPr>
      </w:pPr>
    </w:p>
    <w:p w14:paraId="31D788BE" w14:textId="092A0AEE" w:rsidR="00971F47" w:rsidRPr="008A1E31" w:rsidRDefault="00971F47" w:rsidP="00971F47">
      <w:pPr>
        <w:pStyle w:val="Normal0"/>
        <w:jc w:val="center"/>
        <w:rPr>
          <w:bCs/>
        </w:rPr>
      </w:pPr>
      <w:r>
        <w:rPr>
          <w:noProof/>
          <w:lang w:eastAsia="el-GR"/>
        </w:rPr>
        <w:drawing>
          <wp:inline distT="0" distB="0" distL="0" distR="0" wp14:anchorId="2CF2113F" wp14:editId="5D8C6DFC">
            <wp:extent cx="4267200" cy="1666875"/>
            <wp:effectExtent l="0" t="0" r="0" b="952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47" w:rsidRPr="008A1E31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7302" w14:textId="77777777" w:rsidR="009C2976" w:rsidRDefault="009C2976">
      <w:pPr>
        <w:spacing w:after="0" w:line="240" w:lineRule="auto"/>
      </w:pPr>
      <w:r>
        <w:separator/>
      </w:r>
    </w:p>
  </w:endnote>
  <w:endnote w:type="continuationSeparator" w:id="0">
    <w:p w14:paraId="6B6128DA" w14:textId="77777777" w:rsidR="009C2976" w:rsidRDefault="009C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9432E" w14:textId="77777777" w:rsidR="009C2976" w:rsidRDefault="009C2976">
      <w:pPr>
        <w:spacing w:after="0" w:line="240" w:lineRule="auto"/>
      </w:pPr>
      <w:r>
        <w:separator/>
      </w:r>
    </w:p>
  </w:footnote>
  <w:footnote w:type="continuationSeparator" w:id="0">
    <w:p w14:paraId="1DE25192" w14:textId="77777777" w:rsidR="009C2976" w:rsidRDefault="009C2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842AD4" w:rsidRDefault="005F7E84">
    <w:pPr>
      <w:pStyle w:val="Normal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0000004E" w14:textId="77777777" w:rsidR="00842AD4" w:rsidRDefault="005F7E8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p w14:paraId="0000004F" w14:textId="77777777" w:rsidR="00842AD4" w:rsidRDefault="00842AD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0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842AD4" w14:paraId="50216B24" w14:textId="77777777">
      <w:trPr>
        <w:trHeight w:val="350"/>
      </w:trPr>
      <w:tc>
        <w:tcPr>
          <w:tcW w:w="1560" w:type="dxa"/>
          <w:vAlign w:val="center"/>
        </w:tcPr>
        <w:p w14:paraId="00000050" w14:textId="77777777" w:rsidR="00842AD4" w:rsidRDefault="005F7E8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3B894599" w14:textId="77777777" w:rsidR="00842AD4" w:rsidRDefault="00B94CD0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Δασκαλάκης</w:t>
          </w:r>
        </w:p>
        <w:p w14:paraId="00000051" w14:textId="15B8EB2D" w:rsidR="00B94CD0" w:rsidRPr="00B94CD0" w:rsidRDefault="00B94CD0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Ευάγγελος</w:t>
          </w:r>
        </w:p>
      </w:tc>
      <w:tc>
        <w:tcPr>
          <w:tcW w:w="1560" w:type="dxa"/>
          <w:vAlign w:val="center"/>
        </w:tcPr>
        <w:p w14:paraId="00000052" w14:textId="77777777" w:rsidR="00842AD4" w:rsidRDefault="005F7E8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00000053" w14:textId="7222E92C" w:rsidR="00842AD4" w:rsidRDefault="00B94CD0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1079327</w:t>
          </w:r>
        </w:p>
      </w:tc>
      <w:tc>
        <w:tcPr>
          <w:tcW w:w="1560" w:type="dxa"/>
          <w:vAlign w:val="center"/>
        </w:tcPr>
        <w:p w14:paraId="00000054" w14:textId="77777777" w:rsidR="00842AD4" w:rsidRDefault="005F7E8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00000055" w14:textId="4058364B" w:rsidR="00842AD4" w:rsidRDefault="00B94CD0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</w:p>
      </w:tc>
    </w:tr>
  </w:tbl>
  <w:p w14:paraId="00000056" w14:textId="77777777" w:rsidR="00842AD4" w:rsidRDefault="00842AD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3D76"/>
    <w:multiLevelType w:val="hybridMultilevel"/>
    <w:tmpl w:val="2FA8C8A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D4"/>
    <w:rsid w:val="00005345"/>
    <w:rsid w:val="00045F1D"/>
    <w:rsid w:val="00052021"/>
    <w:rsid w:val="001323FA"/>
    <w:rsid w:val="00193389"/>
    <w:rsid w:val="001A03E0"/>
    <w:rsid w:val="00211411"/>
    <w:rsid w:val="0024725B"/>
    <w:rsid w:val="00272760"/>
    <w:rsid w:val="00283563"/>
    <w:rsid w:val="002A0735"/>
    <w:rsid w:val="002F1197"/>
    <w:rsid w:val="0030381D"/>
    <w:rsid w:val="00354485"/>
    <w:rsid w:val="003B64B3"/>
    <w:rsid w:val="003F40FB"/>
    <w:rsid w:val="00453CDF"/>
    <w:rsid w:val="00482ADD"/>
    <w:rsid w:val="00487CD1"/>
    <w:rsid w:val="004B2F3C"/>
    <w:rsid w:val="004C6705"/>
    <w:rsid w:val="00547BC1"/>
    <w:rsid w:val="005559C9"/>
    <w:rsid w:val="005A10DB"/>
    <w:rsid w:val="005B1239"/>
    <w:rsid w:val="005E6759"/>
    <w:rsid w:val="005F7E84"/>
    <w:rsid w:val="006040BD"/>
    <w:rsid w:val="006C4F6C"/>
    <w:rsid w:val="00723482"/>
    <w:rsid w:val="00795641"/>
    <w:rsid w:val="00842AD4"/>
    <w:rsid w:val="00886AA5"/>
    <w:rsid w:val="008A1E31"/>
    <w:rsid w:val="008F0B90"/>
    <w:rsid w:val="008F735A"/>
    <w:rsid w:val="00971F47"/>
    <w:rsid w:val="009B0721"/>
    <w:rsid w:val="009C2976"/>
    <w:rsid w:val="009F663F"/>
    <w:rsid w:val="00AA44BE"/>
    <w:rsid w:val="00B042B9"/>
    <w:rsid w:val="00B2357F"/>
    <w:rsid w:val="00B27082"/>
    <w:rsid w:val="00B45C9F"/>
    <w:rsid w:val="00B65BCA"/>
    <w:rsid w:val="00B94CD0"/>
    <w:rsid w:val="00BF1C6F"/>
    <w:rsid w:val="00C071E7"/>
    <w:rsid w:val="00C36727"/>
    <w:rsid w:val="00C724EE"/>
    <w:rsid w:val="00C90A51"/>
    <w:rsid w:val="00CA65E2"/>
    <w:rsid w:val="00CE5F00"/>
    <w:rsid w:val="00D457D3"/>
    <w:rsid w:val="00D53584"/>
    <w:rsid w:val="00D654DD"/>
    <w:rsid w:val="00DA1584"/>
    <w:rsid w:val="00DD2543"/>
    <w:rsid w:val="00E17B69"/>
    <w:rsid w:val="00E54A60"/>
    <w:rsid w:val="00E6290F"/>
    <w:rsid w:val="00EC40EE"/>
    <w:rsid w:val="00F12187"/>
    <w:rsid w:val="00F125CA"/>
    <w:rsid w:val="00F41306"/>
    <w:rsid w:val="00F513F2"/>
    <w:rsid w:val="00FA5849"/>
    <w:rsid w:val="00FA6F6A"/>
    <w:rsid w:val="00FB023C"/>
    <w:rsid w:val="00FC2538"/>
    <w:rsid w:val="081389E3"/>
    <w:rsid w:val="112E6722"/>
    <w:rsid w:val="185D396B"/>
    <w:rsid w:val="1B1F781D"/>
    <w:rsid w:val="1EAA4886"/>
    <w:rsid w:val="28051E62"/>
    <w:rsid w:val="2E185EE2"/>
    <w:rsid w:val="34C4DCA0"/>
    <w:rsid w:val="37FBB319"/>
    <w:rsid w:val="39FBFBBA"/>
    <w:rsid w:val="3B8DB481"/>
    <w:rsid w:val="3E529689"/>
    <w:rsid w:val="404A8CFD"/>
    <w:rsid w:val="4F770AE2"/>
    <w:rsid w:val="4F7C633E"/>
    <w:rsid w:val="51AED460"/>
    <w:rsid w:val="5470D65E"/>
    <w:rsid w:val="599341B7"/>
    <w:rsid w:val="6AC3FED8"/>
    <w:rsid w:val="6D77D8DA"/>
    <w:rsid w:val="6DFB9F9A"/>
    <w:rsid w:val="706AD5E5"/>
    <w:rsid w:val="70B389FE"/>
    <w:rsid w:val="7AA1144D"/>
    <w:rsid w:val="7D4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915A"/>
  <w15:docId w15:val="{299459A5-CA67-47A3-9945-C6EEE4CC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1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header"/>
    <w:basedOn w:val="a"/>
    <w:link w:val="Char"/>
    <w:uiPriority w:val="99"/>
    <w:unhideWhenUsed/>
    <w:rsid w:val="00B94C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2"/>
    <w:uiPriority w:val="99"/>
    <w:rsid w:val="00B94CD0"/>
  </w:style>
  <w:style w:type="paragraph" w:styleId="af3">
    <w:name w:val="footer"/>
    <w:basedOn w:val="a"/>
    <w:link w:val="Char0"/>
    <w:uiPriority w:val="99"/>
    <w:unhideWhenUsed/>
    <w:rsid w:val="00B94C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3"/>
    <w:uiPriority w:val="99"/>
    <w:rsid w:val="00B94CD0"/>
  </w:style>
  <w:style w:type="character" w:styleId="af4">
    <w:name w:val="Placeholder Text"/>
    <w:basedOn w:val="a0"/>
    <w:uiPriority w:val="99"/>
    <w:semiHidden/>
    <w:rsid w:val="004B2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qOProvl/49uxG5v5GKKXs1j7A==">AMUW2mVT2D7jIZZ6jBdu7evhZMDvQynhaxgt4Wu0nt8/yRU1eAsLrHW6/A/OSwBB3Y0mWkr8inD8y6K2qMPzwJy1DOcZzyGutm3Hs9lwOm8ONzAiUKON+jFbWWGiWr2m7ZdMshz+2hPP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873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VAGGELIS</dc:creator>
  <cp:lastModifiedBy>Λογαριασμός Microsoft</cp:lastModifiedBy>
  <cp:revision>41</cp:revision>
  <dcterms:created xsi:type="dcterms:W3CDTF">2022-04-12T16:10:00Z</dcterms:created>
  <dcterms:modified xsi:type="dcterms:W3CDTF">2022-04-12T20:43:00Z</dcterms:modified>
</cp:coreProperties>
</file>